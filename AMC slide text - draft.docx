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44"/>
        <w:gridCol w:w="1691"/>
        <w:gridCol w:w="6681"/>
      </w:tblGrid>
      <w:tr w:rsidR="0044331B" w:rsidRPr="00467B9A" w:rsidTr="00467B9A">
        <w:tc>
          <w:tcPr>
            <w:tcW w:w="644" w:type="dxa"/>
          </w:tcPr>
          <w:p w:rsidR="00DE31E5" w:rsidRPr="00467B9A" w:rsidRDefault="00DE31E5">
            <w:pPr>
              <w:rPr>
                <w:rFonts w:asciiTheme="majorHAnsi" w:hAnsiTheme="majorHAnsi" w:cstheme="majorHAnsi"/>
                <w:sz w:val="20"/>
                <w:szCs w:val="20"/>
                <w:lang w:val="en-US"/>
              </w:rPr>
            </w:pPr>
            <w:bookmarkStart w:id="0" w:name="_GoBack"/>
            <w:bookmarkEnd w:id="0"/>
            <w:r w:rsidRPr="00467B9A">
              <w:rPr>
                <w:rFonts w:asciiTheme="majorHAnsi" w:hAnsiTheme="majorHAnsi" w:cstheme="majorHAnsi"/>
                <w:sz w:val="20"/>
                <w:szCs w:val="20"/>
                <w:lang w:val="en-US"/>
              </w:rPr>
              <w:t xml:space="preserve">Slide </w:t>
            </w:r>
          </w:p>
        </w:tc>
        <w:tc>
          <w:tcPr>
            <w:tcW w:w="1691" w:type="dxa"/>
          </w:tcPr>
          <w:p w:rsidR="00DE31E5" w:rsidRPr="00467B9A" w:rsidRDefault="00DE31E5">
            <w:pPr>
              <w:rPr>
                <w:rFonts w:asciiTheme="majorHAnsi" w:hAnsiTheme="majorHAnsi" w:cstheme="majorHAnsi"/>
                <w:sz w:val="20"/>
                <w:szCs w:val="20"/>
                <w:lang w:val="en-US"/>
              </w:rPr>
            </w:pPr>
            <w:r w:rsidRPr="00467B9A">
              <w:rPr>
                <w:rFonts w:asciiTheme="majorHAnsi" w:hAnsiTheme="majorHAnsi" w:cstheme="majorHAnsi"/>
                <w:sz w:val="20"/>
                <w:szCs w:val="20"/>
                <w:lang w:val="en-US"/>
              </w:rPr>
              <w:t>Zone</w:t>
            </w:r>
          </w:p>
        </w:tc>
        <w:tc>
          <w:tcPr>
            <w:tcW w:w="6681" w:type="dxa"/>
          </w:tcPr>
          <w:p w:rsidR="00DE31E5" w:rsidRPr="00467B9A" w:rsidRDefault="00DE31E5">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Text </w:t>
            </w:r>
          </w:p>
        </w:tc>
      </w:tr>
      <w:tr w:rsidR="0044331B" w:rsidRPr="00467B9A" w:rsidTr="00467B9A">
        <w:tc>
          <w:tcPr>
            <w:tcW w:w="644" w:type="dxa"/>
          </w:tcPr>
          <w:p w:rsidR="00DE31E5" w:rsidRPr="00467B9A" w:rsidRDefault="00DE31E5">
            <w:pPr>
              <w:rPr>
                <w:rFonts w:asciiTheme="majorHAnsi" w:hAnsiTheme="majorHAnsi" w:cstheme="majorHAnsi"/>
                <w:sz w:val="20"/>
                <w:szCs w:val="20"/>
                <w:lang w:val="en-US"/>
              </w:rPr>
            </w:pPr>
            <w:r w:rsidRPr="00467B9A">
              <w:rPr>
                <w:rFonts w:asciiTheme="majorHAnsi" w:hAnsiTheme="majorHAnsi" w:cstheme="majorHAnsi"/>
                <w:sz w:val="20"/>
                <w:szCs w:val="20"/>
                <w:lang w:val="en-US"/>
              </w:rPr>
              <w:t>1</w:t>
            </w:r>
          </w:p>
        </w:tc>
        <w:tc>
          <w:tcPr>
            <w:tcW w:w="1691" w:type="dxa"/>
          </w:tcPr>
          <w:p w:rsidR="00DE31E5" w:rsidRPr="00467B9A" w:rsidRDefault="00DE31E5">
            <w:pPr>
              <w:rPr>
                <w:rFonts w:asciiTheme="majorHAnsi" w:hAnsiTheme="majorHAnsi" w:cstheme="majorHAnsi"/>
                <w:sz w:val="20"/>
                <w:szCs w:val="20"/>
                <w:lang w:val="en-US"/>
              </w:rPr>
            </w:pPr>
          </w:p>
        </w:tc>
        <w:tc>
          <w:tcPr>
            <w:tcW w:w="6681" w:type="dxa"/>
          </w:tcPr>
          <w:p w:rsidR="00547E38" w:rsidRDefault="00467B9A" w:rsidP="00547E38">
            <w:pPr>
              <w:jc w:val="center"/>
              <w:rPr>
                <w:rFonts w:asciiTheme="majorHAnsi" w:hAnsiTheme="majorHAnsi" w:cstheme="majorHAnsi"/>
                <w:color w:val="000000"/>
                <w:sz w:val="20"/>
                <w:szCs w:val="20"/>
                <w:shd w:val="clear" w:color="auto" w:fill="FFFFFF"/>
              </w:rPr>
            </w:pPr>
            <w:r w:rsidRPr="00467B9A">
              <w:rPr>
                <w:rFonts w:asciiTheme="majorHAnsi" w:hAnsiTheme="majorHAnsi" w:cstheme="majorHAnsi"/>
                <w:color w:val="000000"/>
                <w:sz w:val="20"/>
                <w:szCs w:val="20"/>
                <w:shd w:val="clear" w:color="auto" w:fill="FFFFFF"/>
              </w:rPr>
              <w:t>“Effectively, change is almost impossible without industry-wide collaboration, cooperation and consensus.”</w:t>
            </w:r>
          </w:p>
          <w:p w:rsidR="00DE31E5" w:rsidRDefault="00467B9A" w:rsidP="00547E38">
            <w:pPr>
              <w:jc w:val="right"/>
              <w:rPr>
                <w:rStyle w:val="Strong"/>
                <w:rFonts w:asciiTheme="majorHAnsi" w:hAnsiTheme="majorHAnsi" w:cstheme="majorHAnsi"/>
                <w:b w:val="0"/>
                <w:i/>
                <w:color w:val="000000"/>
                <w:sz w:val="20"/>
                <w:szCs w:val="20"/>
                <w:bdr w:val="none" w:sz="0" w:space="0" w:color="auto" w:frame="1"/>
                <w:shd w:val="clear" w:color="auto" w:fill="FFFFFF"/>
              </w:rPr>
            </w:pPr>
            <w:r w:rsidRPr="00467B9A">
              <w:rPr>
                <w:rFonts w:asciiTheme="majorHAnsi" w:hAnsiTheme="majorHAnsi" w:cstheme="majorHAnsi"/>
                <w:color w:val="000000"/>
                <w:sz w:val="20"/>
                <w:szCs w:val="20"/>
                <w:shd w:val="clear" w:color="auto" w:fill="FFFFFF"/>
              </w:rPr>
              <w:t>- </w:t>
            </w:r>
            <w:r w:rsidRPr="00547E38">
              <w:rPr>
                <w:rStyle w:val="Strong"/>
                <w:rFonts w:asciiTheme="majorHAnsi" w:hAnsiTheme="majorHAnsi" w:cstheme="majorHAnsi"/>
                <w:b w:val="0"/>
                <w:i/>
                <w:color w:val="000000"/>
                <w:sz w:val="20"/>
                <w:szCs w:val="20"/>
                <w:bdr w:val="none" w:sz="0" w:space="0" w:color="auto" w:frame="1"/>
                <w:shd w:val="clear" w:color="auto" w:fill="FFFFFF"/>
              </w:rPr>
              <w:t>Simon Mainwaring</w:t>
            </w:r>
          </w:p>
          <w:p w:rsidR="00547E38" w:rsidRPr="00467B9A" w:rsidRDefault="00547E38" w:rsidP="00547E38">
            <w:pPr>
              <w:jc w:val="right"/>
              <w:rPr>
                <w:rFonts w:asciiTheme="majorHAnsi" w:hAnsiTheme="majorHAnsi" w:cstheme="majorHAnsi"/>
                <w:sz w:val="20"/>
                <w:szCs w:val="20"/>
                <w:lang w:val="en-US"/>
              </w:rPr>
            </w:pPr>
            <w:r>
              <w:rPr>
                <w:rStyle w:val="Strong"/>
                <w:rFonts w:asciiTheme="majorHAnsi" w:hAnsiTheme="majorHAnsi" w:cstheme="majorHAnsi"/>
                <w:b w:val="0"/>
                <w:i/>
                <w:color w:val="000000"/>
                <w:sz w:val="20"/>
                <w:szCs w:val="20"/>
                <w:bdr w:val="none" w:sz="0" w:space="0" w:color="auto" w:frame="1"/>
                <w:shd w:val="clear" w:color="auto" w:fill="FFFFFF"/>
              </w:rPr>
              <w:t>Brand Futurist</w:t>
            </w:r>
          </w:p>
        </w:tc>
      </w:tr>
      <w:tr w:rsidR="0044331B" w:rsidRPr="00467B9A" w:rsidTr="00467B9A">
        <w:tc>
          <w:tcPr>
            <w:tcW w:w="644" w:type="dxa"/>
          </w:tcPr>
          <w:p w:rsidR="00DE31E5" w:rsidRPr="00467B9A" w:rsidRDefault="00DE31E5">
            <w:pPr>
              <w:rPr>
                <w:rFonts w:asciiTheme="majorHAnsi" w:hAnsiTheme="majorHAnsi" w:cstheme="majorHAnsi"/>
                <w:sz w:val="20"/>
                <w:szCs w:val="20"/>
                <w:lang w:val="en-US"/>
              </w:rPr>
            </w:pPr>
            <w:r w:rsidRPr="00467B9A">
              <w:rPr>
                <w:rFonts w:asciiTheme="majorHAnsi" w:hAnsiTheme="majorHAnsi" w:cstheme="majorHAnsi"/>
                <w:sz w:val="20"/>
                <w:szCs w:val="20"/>
                <w:lang w:val="en-US"/>
              </w:rPr>
              <w:t>2</w:t>
            </w:r>
          </w:p>
        </w:tc>
        <w:tc>
          <w:tcPr>
            <w:tcW w:w="1691" w:type="dxa"/>
          </w:tcPr>
          <w:p w:rsidR="00DE31E5" w:rsidRPr="00467B9A" w:rsidRDefault="00DE31E5">
            <w:pPr>
              <w:rPr>
                <w:rFonts w:asciiTheme="majorHAnsi" w:hAnsiTheme="majorHAnsi" w:cstheme="majorHAnsi"/>
                <w:sz w:val="20"/>
                <w:szCs w:val="20"/>
                <w:lang w:val="en-US"/>
              </w:rPr>
            </w:pPr>
          </w:p>
        </w:tc>
        <w:tc>
          <w:tcPr>
            <w:tcW w:w="6681" w:type="dxa"/>
          </w:tcPr>
          <w:p w:rsidR="00DE31E5" w:rsidRPr="00467B9A" w:rsidRDefault="00DE31E5">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Temasek Polytechnic Advanced Manufacturing Centre </w:t>
            </w:r>
          </w:p>
        </w:tc>
      </w:tr>
      <w:tr w:rsidR="0044331B" w:rsidRPr="00467B9A" w:rsidTr="00467B9A">
        <w:tc>
          <w:tcPr>
            <w:tcW w:w="644" w:type="dxa"/>
          </w:tcPr>
          <w:p w:rsidR="00DE31E5" w:rsidRPr="00467B9A" w:rsidRDefault="00DE31E5">
            <w:pPr>
              <w:rPr>
                <w:rFonts w:asciiTheme="majorHAnsi" w:hAnsiTheme="majorHAnsi" w:cstheme="majorHAnsi"/>
                <w:sz w:val="20"/>
                <w:szCs w:val="20"/>
                <w:lang w:val="en-US"/>
              </w:rPr>
            </w:pPr>
            <w:r w:rsidRPr="00467B9A">
              <w:rPr>
                <w:rFonts w:asciiTheme="majorHAnsi" w:hAnsiTheme="majorHAnsi" w:cstheme="majorHAnsi"/>
                <w:sz w:val="20"/>
                <w:szCs w:val="20"/>
                <w:lang w:val="en-US"/>
              </w:rPr>
              <w:t>3</w:t>
            </w:r>
          </w:p>
        </w:tc>
        <w:tc>
          <w:tcPr>
            <w:tcW w:w="1691" w:type="dxa"/>
          </w:tcPr>
          <w:p w:rsidR="00DE31E5" w:rsidRPr="00467B9A" w:rsidRDefault="00DE31E5">
            <w:pPr>
              <w:rPr>
                <w:rFonts w:asciiTheme="majorHAnsi" w:hAnsiTheme="majorHAnsi" w:cstheme="majorHAnsi"/>
                <w:sz w:val="20"/>
                <w:szCs w:val="20"/>
                <w:lang w:val="en-US"/>
              </w:rPr>
            </w:pPr>
            <w:r w:rsidRPr="00467B9A">
              <w:rPr>
                <w:rFonts w:asciiTheme="majorHAnsi" w:hAnsiTheme="majorHAnsi" w:cstheme="majorHAnsi"/>
                <w:sz w:val="20"/>
                <w:szCs w:val="20"/>
                <w:lang w:val="en-US"/>
              </w:rPr>
              <w:t>Entrance</w:t>
            </w:r>
          </w:p>
        </w:tc>
        <w:tc>
          <w:tcPr>
            <w:tcW w:w="6681" w:type="dxa"/>
          </w:tcPr>
          <w:p w:rsidR="00600A96" w:rsidRPr="00467B9A" w:rsidRDefault="004803EF" w:rsidP="004803EF">
            <w:pPr>
              <w:rPr>
                <w:rFonts w:asciiTheme="majorHAnsi" w:hAnsiTheme="majorHAnsi" w:cstheme="majorHAnsi"/>
                <w:sz w:val="20"/>
                <w:szCs w:val="20"/>
                <w:lang w:val="en-US"/>
              </w:rPr>
            </w:pPr>
            <w:r w:rsidRPr="00467B9A">
              <w:rPr>
                <w:rFonts w:asciiTheme="majorHAnsi" w:hAnsiTheme="majorHAnsi" w:cstheme="majorHAnsi"/>
                <w:sz w:val="20"/>
                <w:szCs w:val="20"/>
                <w:lang w:val="en-US"/>
              </w:rPr>
              <w:t>Future-oriented and cutting-edge, fully-equipped with the latest technologies that encompass digitalization, data analytics, robotic automation and artificial intelligence, the Advanced Manufacturing Centre</w:t>
            </w:r>
            <w:r w:rsidR="00600A96" w:rsidRPr="00467B9A">
              <w:rPr>
                <w:rFonts w:asciiTheme="majorHAnsi" w:hAnsiTheme="majorHAnsi" w:cstheme="majorHAnsi"/>
                <w:sz w:val="20"/>
                <w:szCs w:val="20"/>
                <w:lang w:val="en-US"/>
              </w:rPr>
              <w:t xml:space="preserve"> (AMC)</w:t>
            </w:r>
            <w:r w:rsidRPr="00467B9A">
              <w:rPr>
                <w:rFonts w:asciiTheme="majorHAnsi" w:hAnsiTheme="majorHAnsi" w:cstheme="majorHAnsi"/>
                <w:sz w:val="20"/>
                <w:szCs w:val="20"/>
                <w:lang w:val="en-US"/>
              </w:rPr>
              <w:t xml:space="preserve"> is a microcosm of </w:t>
            </w:r>
            <w:r w:rsidR="00600A96" w:rsidRPr="00467B9A">
              <w:rPr>
                <w:rFonts w:asciiTheme="majorHAnsi" w:hAnsiTheme="majorHAnsi" w:cstheme="majorHAnsi"/>
                <w:sz w:val="20"/>
                <w:szCs w:val="20"/>
                <w:lang w:val="en-US"/>
              </w:rPr>
              <w:t>the factory of tomorrow.</w:t>
            </w:r>
          </w:p>
          <w:p w:rsidR="00600A96" w:rsidRPr="00467B9A" w:rsidRDefault="00600A96" w:rsidP="004803EF">
            <w:pPr>
              <w:rPr>
                <w:rFonts w:asciiTheme="majorHAnsi" w:hAnsiTheme="majorHAnsi" w:cstheme="majorHAnsi"/>
                <w:sz w:val="20"/>
                <w:szCs w:val="20"/>
                <w:lang w:val="en-US"/>
              </w:rPr>
            </w:pPr>
          </w:p>
          <w:p w:rsidR="004803EF" w:rsidRPr="00467B9A" w:rsidRDefault="00600A96" w:rsidP="004803EF">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With </w:t>
            </w:r>
            <w:ins w:id="1" w:author="Choo Yen FOO (TP)" w:date="2020-10-04T09:03:00Z">
              <w:r w:rsidR="00412605">
                <w:rPr>
                  <w:rFonts w:asciiTheme="majorHAnsi" w:hAnsiTheme="majorHAnsi" w:cstheme="majorHAnsi"/>
                  <w:sz w:val="20"/>
                  <w:szCs w:val="20"/>
                  <w:lang w:val="en-US"/>
                </w:rPr>
                <w:t>multidisciplinary</w:t>
              </w:r>
            </w:ins>
            <w:del w:id="2" w:author="Choo Yen FOO (TP)" w:date="2020-10-04T09:03:00Z">
              <w:r w:rsidRPr="00467B9A" w:rsidDel="00412605">
                <w:rPr>
                  <w:rFonts w:asciiTheme="majorHAnsi" w:hAnsiTheme="majorHAnsi" w:cstheme="majorHAnsi"/>
                  <w:sz w:val="20"/>
                  <w:szCs w:val="20"/>
                  <w:lang w:val="en-US"/>
                </w:rPr>
                <w:delText>interdisciplinary</w:delText>
              </w:r>
            </w:del>
            <w:r w:rsidRPr="00467B9A">
              <w:rPr>
                <w:rFonts w:asciiTheme="majorHAnsi" w:hAnsiTheme="majorHAnsi" w:cstheme="majorHAnsi"/>
                <w:sz w:val="20"/>
                <w:szCs w:val="20"/>
                <w:lang w:val="en-US"/>
              </w:rPr>
              <w:t xml:space="preserve"> expertise that spans engineering, IT, business, logistics and design, the Centre offers possibilities in teaching and learning, showcasing the partnership between industry and education and provides a platform for research and a collaborative test-bed for concepts and production with industry partners and SMEs. </w:t>
            </w:r>
          </w:p>
          <w:p w:rsidR="00DE31E5" w:rsidRPr="00467B9A" w:rsidRDefault="00DE31E5" w:rsidP="004803EF">
            <w:pPr>
              <w:rPr>
                <w:rFonts w:asciiTheme="majorHAnsi" w:hAnsiTheme="majorHAnsi" w:cstheme="majorHAnsi"/>
                <w:sz w:val="20"/>
                <w:szCs w:val="20"/>
                <w:lang w:val="en-US"/>
              </w:rPr>
            </w:pPr>
          </w:p>
        </w:tc>
      </w:tr>
      <w:tr w:rsidR="0044331B" w:rsidRPr="00467B9A" w:rsidTr="00467B9A">
        <w:tc>
          <w:tcPr>
            <w:tcW w:w="644" w:type="dxa"/>
          </w:tcPr>
          <w:p w:rsidR="00DE31E5" w:rsidRPr="00467B9A" w:rsidRDefault="00600A96">
            <w:pPr>
              <w:rPr>
                <w:rFonts w:asciiTheme="majorHAnsi" w:hAnsiTheme="majorHAnsi" w:cstheme="majorHAnsi"/>
                <w:sz w:val="20"/>
                <w:szCs w:val="20"/>
                <w:lang w:val="en-US"/>
              </w:rPr>
            </w:pPr>
            <w:r w:rsidRPr="00467B9A">
              <w:rPr>
                <w:rFonts w:asciiTheme="majorHAnsi" w:hAnsiTheme="majorHAnsi" w:cstheme="majorHAnsi"/>
                <w:sz w:val="20"/>
                <w:szCs w:val="20"/>
                <w:lang w:val="en-US"/>
              </w:rPr>
              <w:t>4</w:t>
            </w:r>
          </w:p>
        </w:tc>
        <w:tc>
          <w:tcPr>
            <w:tcW w:w="1691" w:type="dxa"/>
          </w:tcPr>
          <w:p w:rsidR="00DE31E5" w:rsidRPr="00467B9A" w:rsidRDefault="00600A96">
            <w:pPr>
              <w:rPr>
                <w:rFonts w:asciiTheme="majorHAnsi" w:hAnsiTheme="majorHAnsi" w:cstheme="majorHAnsi"/>
                <w:sz w:val="20"/>
                <w:szCs w:val="20"/>
                <w:lang w:val="en-US"/>
              </w:rPr>
            </w:pPr>
            <w:r w:rsidRPr="00467B9A">
              <w:rPr>
                <w:rFonts w:asciiTheme="majorHAnsi" w:hAnsiTheme="majorHAnsi" w:cstheme="majorHAnsi"/>
                <w:sz w:val="20"/>
                <w:szCs w:val="20"/>
                <w:lang w:val="en-US"/>
              </w:rPr>
              <w:t>Nerve Centre</w:t>
            </w:r>
          </w:p>
        </w:tc>
        <w:tc>
          <w:tcPr>
            <w:tcW w:w="6681" w:type="dxa"/>
          </w:tcPr>
          <w:p w:rsidR="00AB73EA" w:rsidRPr="00467B9A" w:rsidRDefault="00AB73EA">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The Nerve Centre is the heart and the brain of the AMC where overall command, control and communication takes place. This is the </w:t>
            </w:r>
            <w:del w:id="3" w:author="Choo Yen FOO (TP)" w:date="2020-10-04T09:05:00Z">
              <w:r w:rsidRPr="00467B9A" w:rsidDel="00412605">
                <w:rPr>
                  <w:rFonts w:asciiTheme="majorHAnsi" w:hAnsiTheme="majorHAnsi" w:cstheme="majorHAnsi"/>
                  <w:sz w:val="20"/>
                  <w:szCs w:val="20"/>
                  <w:lang w:val="en-US"/>
                </w:rPr>
                <w:delText>cockpit</w:delText>
              </w:r>
            </w:del>
            <w:ins w:id="4" w:author="Choo Yen FOO (TP)" w:date="2020-10-04T09:05:00Z">
              <w:r w:rsidR="00412605">
                <w:rPr>
                  <w:rFonts w:asciiTheme="majorHAnsi" w:hAnsiTheme="majorHAnsi" w:cstheme="majorHAnsi"/>
                  <w:sz w:val="20"/>
                  <w:szCs w:val="20"/>
                  <w:lang w:val="en-US"/>
                </w:rPr>
                <w:t>control tower</w:t>
              </w:r>
            </w:ins>
            <w:ins w:id="5" w:author="Siew Kim TAN (TP)" w:date="2020-10-06T10:16:00Z">
              <w:r w:rsidR="002701F3">
                <w:rPr>
                  <w:rFonts w:asciiTheme="majorHAnsi" w:hAnsiTheme="majorHAnsi" w:cstheme="majorHAnsi"/>
                  <w:sz w:val="20"/>
                  <w:szCs w:val="20"/>
                  <w:lang w:val="en-US"/>
                </w:rPr>
                <w:t xml:space="preserve"> </w:t>
              </w:r>
            </w:ins>
            <w:del w:id="6" w:author="Choo Yen FOO (TP)" w:date="2020-10-04T09:05:00Z">
              <w:r w:rsidRPr="00467B9A" w:rsidDel="00412605">
                <w:rPr>
                  <w:rFonts w:asciiTheme="majorHAnsi" w:hAnsiTheme="majorHAnsi" w:cstheme="majorHAnsi"/>
                  <w:sz w:val="20"/>
                  <w:szCs w:val="20"/>
                  <w:lang w:val="en-US"/>
                </w:rPr>
                <w:delText xml:space="preserve"> </w:delText>
              </w:r>
            </w:del>
            <w:r w:rsidRPr="00467B9A">
              <w:rPr>
                <w:rFonts w:asciiTheme="majorHAnsi" w:hAnsiTheme="majorHAnsi" w:cstheme="majorHAnsi"/>
                <w:sz w:val="20"/>
                <w:szCs w:val="20"/>
                <w:lang w:val="en-US"/>
              </w:rPr>
              <w:t>where real-time information and insights on various stages in the production process is processed and managed via operational dashboards. Critical</w:t>
            </w:r>
            <w:r w:rsidR="00F35D83" w:rsidRPr="00467B9A">
              <w:rPr>
                <w:rFonts w:asciiTheme="majorHAnsi" w:hAnsiTheme="majorHAnsi" w:cstheme="majorHAnsi"/>
                <w:sz w:val="20"/>
                <w:szCs w:val="20"/>
                <w:lang w:val="en-US"/>
              </w:rPr>
              <w:t xml:space="preserve"> and timely</w:t>
            </w:r>
            <w:r w:rsidRPr="00467B9A">
              <w:rPr>
                <w:rFonts w:asciiTheme="majorHAnsi" w:hAnsiTheme="majorHAnsi" w:cstheme="majorHAnsi"/>
                <w:sz w:val="20"/>
                <w:szCs w:val="20"/>
                <w:lang w:val="en-US"/>
              </w:rPr>
              <w:t xml:space="preserve"> information is supplied and analysed with the late</w:t>
            </w:r>
            <w:r w:rsidR="00F35D83" w:rsidRPr="00467B9A">
              <w:rPr>
                <w:rFonts w:asciiTheme="majorHAnsi" w:hAnsiTheme="majorHAnsi" w:cstheme="majorHAnsi"/>
                <w:sz w:val="20"/>
                <w:szCs w:val="20"/>
                <w:lang w:val="en-US"/>
              </w:rPr>
              <w:t xml:space="preserve">st AI and data analytic systems, allowing for immediate trouble-shooting and decision-making where necessary. </w:t>
            </w:r>
          </w:p>
          <w:p w:rsidR="00AB73EA" w:rsidRPr="00467B9A" w:rsidRDefault="00AB73EA">
            <w:pPr>
              <w:rPr>
                <w:rFonts w:asciiTheme="majorHAnsi" w:hAnsiTheme="majorHAnsi" w:cstheme="majorHAnsi"/>
                <w:sz w:val="20"/>
                <w:szCs w:val="20"/>
                <w:lang w:val="en-US"/>
              </w:rPr>
            </w:pPr>
          </w:p>
          <w:p w:rsidR="00DE31E5" w:rsidRPr="00467B9A" w:rsidRDefault="00AB73EA">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Because the AMC functions on an intricate network of information systems that provide timely information, these are well-protected and monitored by a highly sophisticated cyber security system. </w:t>
            </w:r>
          </w:p>
          <w:p w:rsidR="00AB73EA" w:rsidRPr="00467B9A" w:rsidRDefault="00AB73EA" w:rsidP="00AB73EA">
            <w:pPr>
              <w:rPr>
                <w:rFonts w:asciiTheme="majorHAnsi" w:hAnsiTheme="majorHAnsi" w:cstheme="majorHAnsi"/>
                <w:sz w:val="20"/>
                <w:szCs w:val="20"/>
                <w:lang w:val="en-US"/>
              </w:rPr>
            </w:pPr>
          </w:p>
        </w:tc>
      </w:tr>
      <w:tr w:rsidR="0044331B" w:rsidRPr="00467B9A" w:rsidTr="00467B9A">
        <w:tc>
          <w:tcPr>
            <w:tcW w:w="644" w:type="dxa"/>
          </w:tcPr>
          <w:p w:rsidR="00DE31E5" w:rsidRPr="00467B9A" w:rsidRDefault="00F35D83">
            <w:pPr>
              <w:rPr>
                <w:rFonts w:asciiTheme="majorHAnsi" w:hAnsiTheme="majorHAnsi" w:cstheme="majorHAnsi"/>
                <w:sz w:val="20"/>
                <w:szCs w:val="20"/>
                <w:lang w:val="en-US"/>
              </w:rPr>
            </w:pPr>
            <w:r w:rsidRPr="00467B9A">
              <w:rPr>
                <w:rFonts w:asciiTheme="majorHAnsi" w:hAnsiTheme="majorHAnsi" w:cstheme="majorHAnsi"/>
                <w:sz w:val="20"/>
                <w:szCs w:val="20"/>
                <w:lang w:val="en-US"/>
              </w:rPr>
              <w:t>5</w:t>
            </w:r>
          </w:p>
        </w:tc>
        <w:tc>
          <w:tcPr>
            <w:tcW w:w="1691" w:type="dxa"/>
          </w:tcPr>
          <w:p w:rsidR="00DE31E5" w:rsidRPr="00467B9A" w:rsidRDefault="003A3CEE">
            <w:pPr>
              <w:rPr>
                <w:rFonts w:asciiTheme="majorHAnsi" w:hAnsiTheme="majorHAnsi" w:cstheme="majorHAnsi"/>
                <w:sz w:val="20"/>
                <w:szCs w:val="20"/>
                <w:lang w:val="en-US"/>
              </w:rPr>
            </w:pPr>
            <w:r w:rsidRPr="00467B9A">
              <w:rPr>
                <w:rFonts w:asciiTheme="majorHAnsi" w:hAnsiTheme="majorHAnsi" w:cstheme="majorHAnsi"/>
                <w:sz w:val="20"/>
                <w:szCs w:val="20"/>
                <w:lang w:val="en-US"/>
              </w:rPr>
              <w:t>Cyber Physical Factory</w:t>
            </w:r>
          </w:p>
        </w:tc>
        <w:tc>
          <w:tcPr>
            <w:tcW w:w="6681" w:type="dxa"/>
          </w:tcPr>
          <w:p w:rsidR="0044331B" w:rsidRPr="00467B9A" w:rsidRDefault="0044331B" w:rsidP="0044331B">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In partnership with market leader </w:t>
            </w:r>
            <w:r w:rsidRPr="00412605">
              <w:rPr>
                <w:rFonts w:asciiTheme="majorHAnsi" w:hAnsiTheme="majorHAnsi" w:cstheme="majorHAnsi"/>
                <w:sz w:val="20"/>
                <w:szCs w:val="20"/>
                <w:highlight w:val="yellow"/>
                <w:lang w:val="en-US"/>
                <w:rPrChange w:id="7" w:author="Choo Yen FOO (TP)" w:date="2020-10-04T09:07:00Z">
                  <w:rPr>
                    <w:rFonts w:asciiTheme="majorHAnsi" w:hAnsiTheme="majorHAnsi" w:cstheme="majorHAnsi"/>
                    <w:sz w:val="20"/>
                    <w:szCs w:val="20"/>
                    <w:lang w:val="en-US"/>
                  </w:rPr>
                </w:rPrChange>
              </w:rPr>
              <w:t>Omron Industrial Automation</w:t>
            </w:r>
            <w:ins w:id="8" w:author="Choo Yen FOO (TP)" w:date="2020-10-04T09:06:00Z">
              <w:r w:rsidR="00412605">
                <w:rPr>
                  <w:rFonts w:asciiTheme="majorHAnsi" w:hAnsiTheme="majorHAnsi" w:cstheme="majorHAnsi"/>
                  <w:sz w:val="20"/>
                  <w:szCs w:val="20"/>
                  <w:lang w:val="en-US"/>
                </w:rPr>
                <w:t>(</w:t>
              </w:r>
              <w:r w:rsidR="00412605" w:rsidRPr="002701F3">
                <w:rPr>
                  <w:rFonts w:asciiTheme="majorHAnsi" w:hAnsiTheme="majorHAnsi" w:cstheme="majorHAnsi"/>
                  <w:sz w:val="20"/>
                  <w:szCs w:val="20"/>
                  <w:highlight w:val="yellow"/>
                  <w:lang w:val="en-US"/>
                  <w:rPrChange w:id="9" w:author="Siew Kim TAN (TP)" w:date="2020-10-06T10:19:00Z">
                    <w:rPr>
                      <w:rFonts w:asciiTheme="majorHAnsi" w:hAnsiTheme="majorHAnsi" w:cstheme="majorHAnsi"/>
                      <w:sz w:val="20"/>
                      <w:szCs w:val="20"/>
                      <w:lang w:val="en-US"/>
                    </w:rPr>
                  </w:rPrChange>
                </w:rPr>
                <w:t>to confirm if it is Omron Industrial Automation or Omron Electronics</w:t>
              </w:r>
            </w:ins>
            <w:ins w:id="10" w:author="Choo Yen FOO (TP)" w:date="2020-10-04T09:07:00Z">
              <w:r w:rsidR="00412605" w:rsidRPr="002701F3">
                <w:rPr>
                  <w:rFonts w:asciiTheme="majorHAnsi" w:hAnsiTheme="majorHAnsi" w:cstheme="majorHAnsi"/>
                  <w:sz w:val="20"/>
                  <w:szCs w:val="20"/>
                  <w:highlight w:val="yellow"/>
                  <w:lang w:val="en-US"/>
                  <w:rPrChange w:id="11" w:author="Siew Kim TAN (TP)" w:date="2020-10-06T10:19:00Z">
                    <w:rPr>
                      <w:rFonts w:asciiTheme="majorHAnsi" w:hAnsiTheme="majorHAnsi" w:cstheme="majorHAnsi"/>
                      <w:sz w:val="20"/>
                      <w:szCs w:val="20"/>
                      <w:lang w:val="en-US"/>
                    </w:rPr>
                  </w:rPrChange>
                </w:rPr>
                <w:t>? Good to leave as Omron?</w:t>
              </w:r>
            </w:ins>
            <w:ins w:id="12" w:author="Choo Yen FOO (TP)" w:date="2020-10-04T09:06:00Z">
              <w:r w:rsidR="00412605">
                <w:rPr>
                  <w:rFonts w:asciiTheme="majorHAnsi" w:hAnsiTheme="majorHAnsi" w:cstheme="majorHAnsi"/>
                  <w:sz w:val="20"/>
                  <w:szCs w:val="20"/>
                  <w:lang w:val="en-US"/>
                </w:rPr>
                <w:t>)</w:t>
              </w:r>
            </w:ins>
            <w:r w:rsidRPr="00467B9A">
              <w:rPr>
                <w:rFonts w:asciiTheme="majorHAnsi" w:hAnsiTheme="majorHAnsi" w:cstheme="majorHAnsi"/>
                <w:sz w:val="20"/>
                <w:szCs w:val="20"/>
                <w:lang w:val="en-US"/>
              </w:rPr>
              <w:t xml:space="preserve">, the Cyber Physical Factory showcases two different automation systems. </w:t>
            </w:r>
          </w:p>
          <w:p w:rsidR="0044331B" w:rsidRPr="00467B9A" w:rsidRDefault="0044331B" w:rsidP="0044331B">
            <w:pPr>
              <w:rPr>
                <w:rFonts w:asciiTheme="majorHAnsi" w:hAnsiTheme="majorHAnsi" w:cstheme="majorHAnsi"/>
                <w:sz w:val="20"/>
                <w:szCs w:val="20"/>
                <w:lang w:val="en-US"/>
              </w:rPr>
            </w:pPr>
          </w:p>
          <w:p w:rsidR="00DE31E5" w:rsidRPr="00467B9A" w:rsidRDefault="003A3CEE" w:rsidP="0044331B">
            <w:pPr>
              <w:rPr>
                <w:rFonts w:asciiTheme="majorHAnsi" w:hAnsiTheme="majorHAnsi" w:cstheme="majorHAnsi"/>
                <w:sz w:val="20"/>
                <w:szCs w:val="20"/>
                <w:lang w:val="en-US"/>
              </w:rPr>
            </w:pPr>
            <w:r w:rsidRPr="00467B9A">
              <w:rPr>
                <w:rFonts w:asciiTheme="majorHAnsi" w:hAnsiTheme="majorHAnsi" w:cstheme="majorHAnsi"/>
                <w:sz w:val="20"/>
                <w:szCs w:val="20"/>
                <w:lang w:val="en-US"/>
              </w:rPr>
              <w:t>Reconfigurable, modular</w:t>
            </w:r>
            <w:r w:rsidR="00EA6E96" w:rsidRPr="00467B9A">
              <w:rPr>
                <w:rFonts w:asciiTheme="majorHAnsi" w:hAnsiTheme="majorHAnsi" w:cstheme="majorHAnsi"/>
                <w:sz w:val="20"/>
                <w:szCs w:val="20"/>
                <w:lang w:val="en-US"/>
              </w:rPr>
              <w:t xml:space="preserve"> and </w:t>
            </w:r>
            <w:r w:rsidR="0057164C" w:rsidRPr="00467B9A">
              <w:rPr>
                <w:rFonts w:asciiTheme="majorHAnsi" w:hAnsiTheme="majorHAnsi" w:cstheme="majorHAnsi"/>
                <w:sz w:val="20"/>
                <w:szCs w:val="20"/>
                <w:lang w:val="en-US"/>
              </w:rPr>
              <w:t>autonomous</w:t>
            </w:r>
            <w:r w:rsidR="00EA6E96" w:rsidRPr="00467B9A">
              <w:rPr>
                <w:rFonts w:asciiTheme="majorHAnsi" w:hAnsiTheme="majorHAnsi" w:cstheme="majorHAnsi"/>
                <w:sz w:val="20"/>
                <w:szCs w:val="20"/>
                <w:lang w:val="en-US"/>
              </w:rPr>
              <w:t xml:space="preserve">, </w:t>
            </w:r>
            <w:r w:rsidR="0057164C" w:rsidRPr="00467B9A">
              <w:rPr>
                <w:rFonts w:asciiTheme="majorHAnsi" w:hAnsiTheme="majorHAnsi" w:cstheme="majorHAnsi"/>
                <w:sz w:val="20"/>
                <w:szCs w:val="20"/>
                <w:lang w:val="en-US"/>
              </w:rPr>
              <w:t xml:space="preserve">using new technology in robotic sensing and machine learning, </w:t>
            </w:r>
            <w:r w:rsidR="00EA6E96" w:rsidRPr="00467B9A">
              <w:rPr>
                <w:rFonts w:asciiTheme="majorHAnsi" w:hAnsiTheme="majorHAnsi" w:cstheme="majorHAnsi"/>
                <w:sz w:val="20"/>
                <w:szCs w:val="20"/>
                <w:lang w:val="en-US"/>
              </w:rPr>
              <w:t xml:space="preserve">the robotic cells </w:t>
            </w:r>
            <w:r w:rsidR="0044331B" w:rsidRPr="00467B9A">
              <w:rPr>
                <w:rFonts w:asciiTheme="majorHAnsi" w:hAnsiTheme="majorHAnsi" w:cstheme="majorHAnsi"/>
                <w:sz w:val="20"/>
                <w:szCs w:val="20"/>
                <w:lang w:val="en-US"/>
              </w:rPr>
              <w:t xml:space="preserve">in the system </w:t>
            </w:r>
            <w:r w:rsidR="0057164C" w:rsidRPr="00467B9A">
              <w:rPr>
                <w:rFonts w:asciiTheme="majorHAnsi" w:hAnsiTheme="majorHAnsi" w:cstheme="majorHAnsi"/>
                <w:sz w:val="20"/>
                <w:szCs w:val="20"/>
                <w:lang w:val="en-US"/>
              </w:rPr>
              <w:t xml:space="preserve">demonstrate </w:t>
            </w:r>
            <w:r w:rsidR="0044331B" w:rsidRPr="00467B9A">
              <w:rPr>
                <w:rFonts w:asciiTheme="majorHAnsi" w:hAnsiTheme="majorHAnsi" w:cstheme="majorHAnsi"/>
                <w:sz w:val="20"/>
                <w:szCs w:val="20"/>
                <w:lang w:val="en-US"/>
              </w:rPr>
              <w:t xml:space="preserve">range and </w:t>
            </w:r>
            <w:r w:rsidR="0057164C" w:rsidRPr="00467B9A">
              <w:rPr>
                <w:rFonts w:asciiTheme="majorHAnsi" w:hAnsiTheme="majorHAnsi" w:cstheme="majorHAnsi"/>
                <w:sz w:val="20"/>
                <w:szCs w:val="20"/>
                <w:lang w:val="en-US"/>
              </w:rPr>
              <w:t>capability in</w:t>
            </w:r>
            <w:r w:rsidR="00EA6E96" w:rsidRPr="00467B9A">
              <w:rPr>
                <w:rFonts w:asciiTheme="majorHAnsi" w:hAnsiTheme="majorHAnsi" w:cstheme="majorHAnsi"/>
                <w:sz w:val="20"/>
                <w:szCs w:val="20"/>
                <w:lang w:val="en-US"/>
              </w:rPr>
              <w:t xml:space="preserve"> </w:t>
            </w:r>
            <w:r w:rsidR="0044331B" w:rsidRPr="00467B9A">
              <w:rPr>
                <w:rFonts w:asciiTheme="majorHAnsi" w:hAnsiTheme="majorHAnsi" w:cstheme="majorHAnsi"/>
                <w:sz w:val="20"/>
                <w:szCs w:val="20"/>
                <w:lang w:val="en-US"/>
              </w:rPr>
              <w:t xml:space="preserve">terms of </w:t>
            </w:r>
            <w:r w:rsidR="00EA6E96" w:rsidRPr="00467B9A">
              <w:rPr>
                <w:rFonts w:asciiTheme="majorHAnsi" w:hAnsiTheme="majorHAnsi" w:cstheme="majorHAnsi"/>
                <w:sz w:val="20"/>
                <w:szCs w:val="20"/>
                <w:lang w:val="en-US"/>
              </w:rPr>
              <w:t>high</w:t>
            </w:r>
            <w:r w:rsidR="0057164C" w:rsidRPr="00467B9A">
              <w:rPr>
                <w:rFonts w:asciiTheme="majorHAnsi" w:hAnsiTheme="majorHAnsi" w:cstheme="majorHAnsi"/>
                <w:sz w:val="20"/>
                <w:szCs w:val="20"/>
                <w:lang w:val="en-US"/>
              </w:rPr>
              <w:t xml:space="preserve"> mix, low volume production which all</w:t>
            </w:r>
            <w:r w:rsidR="0044331B" w:rsidRPr="00467B9A">
              <w:rPr>
                <w:rFonts w:asciiTheme="majorHAnsi" w:hAnsiTheme="majorHAnsi" w:cstheme="majorHAnsi"/>
                <w:sz w:val="20"/>
                <w:szCs w:val="20"/>
                <w:lang w:val="en-US"/>
              </w:rPr>
              <w:t xml:space="preserve">ow for flexibility, speed and customisation. Visitors to the centre will be able to see first-hand in real-time, products such as thumb drives or torchlights being quickly and efficiently personalized and assembled on the spot. </w:t>
            </w:r>
          </w:p>
          <w:p w:rsidR="0044331B" w:rsidRPr="00467B9A" w:rsidRDefault="0044331B" w:rsidP="0044331B">
            <w:pPr>
              <w:rPr>
                <w:rFonts w:asciiTheme="majorHAnsi" w:hAnsiTheme="majorHAnsi" w:cstheme="majorHAnsi"/>
                <w:sz w:val="20"/>
                <w:szCs w:val="20"/>
                <w:lang w:val="en-US"/>
              </w:rPr>
            </w:pPr>
          </w:p>
          <w:p w:rsidR="0044331B" w:rsidRPr="00467B9A" w:rsidRDefault="0044331B" w:rsidP="00595EE0">
            <w:pPr>
              <w:rPr>
                <w:rFonts w:asciiTheme="majorHAnsi" w:hAnsiTheme="majorHAnsi" w:cstheme="majorHAnsi"/>
                <w:sz w:val="20"/>
                <w:szCs w:val="20"/>
                <w:lang w:val="en-US"/>
              </w:rPr>
            </w:pPr>
          </w:p>
        </w:tc>
      </w:tr>
      <w:tr w:rsidR="0044331B" w:rsidRPr="00467B9A" w:rsidTr="00467B9A">
        <w:tc>
          <w:tcPr>
            <w:tcW w:w="644" w:type="dxa"/>
          </w:tcPr>
          <w:p w:rsidR="00DE31E5" w:rsidRPr="00467B9A" w:rsidRDefault="0044331B">
            <w:pPr>
              <w:rPr>
                <w:rFonts w:asciiTheme="majorHAnsi" w:hAnsiTheme="majorHAnsi" w:cstheme="majorHAnsi"/>
                <w:sz w:val="20"/>
                <w:szCs w:val="20"/>
                <w:lang w:val="en-US"/>
              </w:rPr>
            </w:pPr>
            <w:r w:rsidRPr="00467B9A">
              <w:rPr>
                <w:rFonts w:asciiTheme="majorHAnsi" w:hAnsiTheme="majorHAnsi" w:cstheme="majorHAnsi"/>
                <w:sz w:val="20"/>
                <w:szCs w:val="20"/>
                <w:lang w:val="en-US"/>
              </w:rPr>
              <w:t>6</w:t>
            </w:r>
          </w:p>
        </w:tc>
        <w:tc>
          <w:tcPr>
            <w:tcW w:w="1691" w:type="dxa"/>
          </w:tcPr>
          <w:p w:rsidR="00DE31E5" w:rsidRPr="00467B9A" w:rsidRDefault="0044331B">
            <w:pPr>
              <w:rPr>
                <w:rFonts w:asciiTheme="majorHAnsi" w:hAnsiTheme="majorHAnsi" w:cstheme="majorHAnsi"/>
                <w:sz w:val="20"/>
                <w:szCs w:val="20"/>
                <w:lang w:val="en-US"/>
              </w:rPr>
            </w:pPr>
            <w:r w:rsidRPr="00467B9A">
              <w:rPr>
                <w:rFonts w:asciiTheme="majorHAnsi" w:hAnsiTheme="majorHAnsi" w:cstheme="majorHAnsi"/>
                <w:sz w:val="20"/>
                <w:szCs w:val="20"/>
                <w:lang w:val="en-US"/>
              </w:rPr>
              <w:t>Swisslog 1</w:t>
            </w:r>
          </w:p>
        </w:tc>
        <w:tc>
          <w:tcPr>
            <w:tcW w:w="6681" w:type="dxa"/>
          </w:tcPr>
          <w:p w:rsidR="00CD3872" w:rsidRPr="00467B9A" w:rsidRDefault="00CD3872" w:rsidP="00CD3872">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The integration of Omron </w:t>
            </w:r>
            <w:del w:id="13" w:author="Choo Yen FOO (TP)" w:date="2020-10-04T09:09:00Z">
              <w:r w:rsidRPr="00467B9A" w:rsidDel="00412605">
                <w:rPr>
                  <w:rFonts w:asciiTheme="majorHAnsi" w:hAnsiTheme="majorHAnsi" w:cstheme="majorHAnsi"/>
                  <w:sz w:val="20"/>
                  <w:szCs w:val="20"/>
                  <w:lang w:val="en-US"/>
                </w:rPr>
                <w:delText xml:space="preserve">automation </w:delText>
              </w:r>
            </w:del>
            <w:ins w:id="14" w:author="Choo Yen FOO (TP)" w:date="2020-10-04T09:09:00Z">
              <w:r w:rsidR="00411265">
                <w:rPr>
                  <w:lang w:val="en-US"/>
                </w:rPr>
                <w:t>R</w:t>
              </w:r>
              <w:r w:rsidR="00412605" w:rsidRPr="00B6692F">
                <w:rPr>
                  <w:lang w:val="en-US"/>
                </w:rPr>
                <w:t xml:space="preserve">econfigurable </w:t>
              </w:r>
            </w:ins>
            <w:ins w:id="15" w:author="Choo Yen FOO (TP)" w:date="2020-10-04T09:27:00Z">
              <w:r w:rsidR="00411265">
                <w:rPr>
                  <w:lang w:val="en-US"/>
                </w:rPr>
                <w:t>M</w:t>
              </w:r>
            </w:ins>
            <w:ins w:id="16" w:author="Choo Yen FOO (TP)" w:date="2020-10-04T09:09:00Z">
              <w:r w:rsidR="00412605" w:rsidRPr="00B6692F">
                <w:rPr>
                  <w:lang w:val="en-US"/>
                </w:rPr>
                <w:t xml:space="preserve">anufacturing </w:t>
              </w:r>
            </w:ins>
            <w:ins w:id="17" w:author="Choo Yen FOO (TP)" w:date="2020-10-04T09:27:00Z">
              <w:r w:rsidR="00411265">
                <w:rPr>
                  <w:lang w:val="en-US"/>
                </w:rPr>
                <w:t>S</w:t>
              </w:r>
            </w:ins>
            <w:ins w:id="18" w:author="Choo Yen FOO (TP)" w:date="2020-10-04T09:09:00Z">
              <w:r w:rsidR="00412605" w:rsidRPr="00B6692F">
                <w:rPr>
                  <w:lang w:val="en-US"/>
                </w:rPr>
                <w:t xml:space="preserve">ystem </w:t>
              </w:r>
            </w:ins>
            <w:r w:rsidRPr="00467B9A">
              <w:rPr>
                <w:rFonts w:asciiTheme="majorHAnsi" w:hAnsiTheme="majorHAnsi" w:cstheme="majorHAnsi"/>
                <w:sz w:val="20"/>
                <w:szCs w:val="20"/>
                <w:lang w:val="en-US"/>
              </w:rPr>
              <w:t xml:space="preserve">and Swisslog </w:t>
            </w:r>
            <w:ins w:id="19" w:author="Choo Yen FOO (TP)" w:date="2020-10-04T09:09:00Z">
              <w:r w:rsidR="00412605">
                <w:rPr>
                  <w:rFonts w:asciiTheme="majorHAnsi" w:hAnsiTheme="majorHAnsi" w:cstheme="majorHAnsi"/>
                  <w:sz w:val="20"/>
                  <w:szCs w:val="20"/>
                  <w:lang w:val="en-US"/>
                </w:rPr>
                <w:t>Intralologistics Automation System</w:t>
              </w:r>
            </w:ins>
            <w:ins w:id="20" w:author="Siew Kim TAN (TP)" w:date="2020-10-06T10:16:00Z">
              <w:r w:rsidR="002701F3">
                <w:rPr>
                  <w:rFonts w:asciiTheme="majorHAnsi" w:hAnsiTheme="majorHAnsi" w:cstheme="majorHAnsi"/>
                  <w:sz w:val="20"/>
                  <w:szCs w:val="20"/>
                  <w:lang w:val="en-US"/>
                </w:rPr>
                <w:t xml:space="preserve"> </w:t>
              </w:r>
            </w:ins>
            <w:ins w:id="21" w:author="Choo Yen FOO (TP)" w:date="2020-10-04T09:14:00Z">
              <w:r w:rsidR="003E55E9">
                <w:rPr>
                  <w:rFonts w:asciiTheme="majorHAnsi" w:hAnsiTheme="majorHAnsi" w:cstheme="majorHAnsi"/>
                  <w:sz w:val="20"/>
                  <w:szCs w:val="20"/>
                  <w:lang w:val="en-US"/>
                </w:rPr>
                <w:t>(IAS)</w:t>
              </w:r>
            </w:ins>
            <w:ins w:id="22" w:author="Siew Kim TAN (TP)" w:date="2020-10-06T10:19:00Z">
              <w:r w:rsidR="002701F3">
                <w:rPr>
                  <w:rFonts w:asciiTheme="majorHAnsi" w:hAnsiTheme="majorHAnsi" w:cstheme="majorHAnsi"/>
                  <w:sz w:val="20"/>
                  <w:szCs w:val="20"/>
                  <w:lang w:val="en-US"/>
                </w:rPr>
                <w:t xml:space="preserve"> </w:t>
              </w:r>
            </w:ins>
            <w:del w:id="23" w:author="Choo Yen FOO (TP)" w:date="2020-10-04T09:09:00Z">
              <w:r w:rsidRPr="00467B9A" w:rsidDel="00412605">
                <w:rPr>
                  <w:rFonts w:asciiTheme="majorHAnsi" w:hAnsiTheme="majorHAnsi" w:cstheme="majorHAnsi"/>
                  <w:sz w:val="20"/>
                  <w:szCs w:val="20"/>
                  <w:lang w:val="en-US"/>
                </w:rPr>
                <w:delText xml:space="preserve">storage </w:delText>
              </w:r>
            </w:del>
            <w:r w:rsidRPr="00467B9A">
              <w:rPr>
                <w:rFonts w:asciiTheme="majorHAnsi" w:hAnsiTheme="majorHAnsi" w:cstheme="majorHAnsi"/>
                <w:sz w:val="20"/>
                <w:szCs w:val="20"/>
                <w:lang w:val="en-US"/>
              </w:rPr>
              <w:t xml:space="preserve">at the AMC exemplifies the smooth transition between production and logistics in one facility. </w:t>
            </w:r>
            <w:r w:rsidR="00595EE0" w:rsidRPr="00467B9A">
              <w:rPr>
                <w:rFonts w:asciiTheme="majorHAnsi" w:hAnsiTheme="majorHAnsi" w:cstheme="majorHAnsi"/>
                <w:sz w:val="20"/>
                <w:szCs w:val="20"/>
                <w:lang w:val="en-US"/>
              </w:rPr>
              <w:t xml:space="preserve">From the robotic cells at the production cell base, finished products are transported to the storage facility by autonomous intelligent vehicles. </w:t>
            </w:r>
          </w:p>
          <w:p w:rsidR="00CD3872" w:rsidRPr="00467B9A" w:rsidRDefault="00CD3872" w:rsidP="00CD3872">
            <w:pPr>
              <w:rPr>
                <w:rFonts w:asciiTheme="majorHAnsi" w:hAnsiTheme="majorHAnsi" w:cstheme="majorHAnsi"/>
                <w:sz w:val="20"/>
                <w:szCs w:val="20"/>
                <w:lang w:val="en-US"/>
              </w:rPr>
            </w:pPr>
          </w:p>
        </w:tc>
      </w:tr>
      <w:tr w:rsidR="0044331B" w:rsidRPr="00467B9A" w:rsidTr="00467B9A">
        <w:tc>
          <w:tcPr>
            <w:tcW w:w="644" w:type="dxa"/>
          </w:tcPr>
          <w:p w:rsidR="00DE31E5" w:rsidRPr="00467B9A" w:rsidRDefault="00CD3872">
            <w:pPr>
              <w:rPr>
                <w:rFonts w:asciiTheme="majorHAnsi" w:hAnsiTheme="majorHAnsi" w:cstheme="majorHAnsi"/>
                <w:sz w:val="20"/>
                <w:szCs w:val="20"/>
                <w:lang w:val="en-US"/>
              </w:rPr>
            </w:pPr>
            <w:r w:rsidRPr="00467B9A">
              <w:rPr>
                <w:rFonts w:asciiTheme="majorHAnsi" w:hAnsiTheme="majorHAnsi" w:cstheme="majorHAnsi"/>
                <w:sz w:val="20"/>
                <w:szCs w:val="20"/>
                <w:lang w:val="en-US"/>
              </w:rPr>
              <w:t>7</w:t>
            </w:r>
          </w:p>
        </w:tc>
        <w:tc>
          <w:tcPr>
            <w:tcW w:w="1691" w:type="dxa"/>
          </w:tcPr>
          <w:p w:rsidR="00DE31E5" w:rsidRPr="00467B9A" w:rsidRDefault="00CD3872">
            <w:pPr>
              <w:rPr>
                <w:rFonts w:asciiTheme="majorHAnsi" w:hAnsiTheme="majorHAnsi" w:cstheme="majorHAnsi"/>
                <w:sz w:val="20"/>
                <w:szCs w:val="20"/>
                <w:lang w:val="en-US"/>
              </w:rPr>
            </w:pPr>
            <w:r w:rsidRPr="00467B9A">
              <w:rPr>
                <w:rFonts w:asciiTheme="majorHAnsi" w:hAnsiTheme="majorHAnsi" w:cstheme="majorHAnsi"/>
                <w:sz w:val="20"/>
                <w:szCs w:val="20"/>
                <w:lang w:val="en-US"/>
              </w:rPr>
              <w:t>Swisslog 2</w:t>
            </w:r>
          </w:p>
        </w:tc>
        <w:tc>
          <w:tcPr>
            <w:tcW w:w="6681" w:type="dxa"/>
          </w:tcPr>
          <w:p w:rsidR="00595EE0" w:rsidRPr="00467B9A" w:rsidRDefault="00595EE0" w:rsidP="00595EE0">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Automation and the use of artificial intelligence has revolutionized the warehouse of the future. The Swisslog Autostore system relies on a modular grid system of tracks, bins and autonomous robots, to efficiently carry out logistical functions of storage, tracking, handling and retrieval of small to medium size items with minimal human interference. </w:t>
            </w:r>
          </w:p>
          <w:p w:rsidR="003E55E9" w:rsidRPr="00467B9A" w:rsidRDefault="00412605" w:rsidP="00412605">
            <w:pPr>
              <w:rPr>
                <w:rFonts w:asciiTheme="majorHAnsi" w:hAnsiTheme="majorHAnsi" w:cstheme="majorHAnsi"/>
                <w:sz w:val="20"/>
                <w:szCs w:val="20"/>
                <w:lang w:val="en-US"/>
              </w:rPr>
            </w:pPr>
            <w:ins w:id="24" w:author="Choo Yen FOO (TP)" w:date="2020-10-04T09:10:00Z">
              <w:r w:rsidRPr="002701F3">
                <w:rPr>
                  <w:rFonts w:asciiTheme="majorHAnsi" w:hAnsiTheme="majorHAnsi" w:cstheme="majorHAnsi"/>
                  <w:sz w:val="20"/>
                  <w:szCs w:val="20"/>
                  <w:highlight w:val="yellow"/>
                  <w:lang w:val="en-US"/>
                  <w:rPrChange w:id="25" w:author="Siew Kim TAN (TP)" w:date="2020-10-06T10:19:00Z">
                    <w:rPr>
                      <w:rFonts w:asciiTheme="majorHAnsi" w:hAnsiTheme="majorHAnsi" w:cstheme="majorHAnsi"/>
                      <w:sz w:val="20"/>
                      <w:szCs w:val="20"/>
                      <w:lang w:val="en-US"/>
                    </w:rPr>
                  </w:rPrChange>
                </w:rPr>
                <w:t xml:space="preserve">@Mabel: Pls look at this para. </w:t>
              </w:r>
            </w:ins>
            <w:ins w:id="26" w:author="Choo Yen FOO (TP)" w:date="2020-10-04T09:11:00Z">
              <w:r w:rsidRPr="002701F3">
                <w:rPr>
                  <w:rFonts w:asciiTheme="majorHAnsi" w:hAnsiTheme="majorHAnsi" w:cstheme="majorHAnsi"/>
                  <w:sz w:val="20"/>
                  <w:szCs w:val="20"/>
                  <w:highlight w:val="yellow"/>
                  <w:lang w:val="en-US"/>
                  <w:rPrChange w:id="27" w:author="Siew Kim TAN (TP)" w:date="2020-10-06T10:19:00Z">
                    <w:rPr>
                      <w:rFonts w:asciiTheme="majorHAnsi" w:hAnsiTheme="majorHAnsi" w:cstheme="majorHAnsi"/>
                      <w:sz w:val="20"/>
                      <w:szCs w:val="20"/>
                      <w:lang w:val="en-US"/>
                    </w:rPr>
                  </w:rPrChange>
                </w:rPr>
                <w:t xml:space="preserve"> The view in the rendered </w:t>
              </w:r>
            </w:ins>
            <w:ins w:id="28" w:author="Choo Yen FOO (TP)" w:date="2020-10-04T09:13:00Z">
              <w:r w:rsidRPr="002701F3">
                <w:rPr>
                  <w:rFonts w:asciiTheme="majorHAnsi" w:hAnsiTheme="majorHAnsi" w:cstheme="majorHAnsi"/>
                  <w:sz w:val="20"/>
                  <w:szCs w:val="20"/>
                  <w:highlight w:val="yellow"/>
                  <w:lang w:val="en-US"/>
                  <w:rPrChange w:id="29" w:author="Siew Kim TAN (TP)" w:date="2020-10-06T10:19:00Z">
                    <w:rPr>
                      <w:rFonts w:asciiTheme="majorHAnsi" w:hAnsiTheme="majorHAnsi" w:cstheme="majorHAnsi"/>
                      <w:sz w:val="20"/>
                      <w:szCs w:val="20"/>
                      <w:lang w:val="en-US"/>
                    </w:rPr>
                  </w:rPrChange>
                </w:rPr>
                <w:t xml:space="preserve">still </w:t>
              </w:r>
            </w:ins>
            <w:ins w:id="30" w:author="Choo Yen FOO (TP)" w:date="2020-10-04T09:11:00Z">
              <w:r w:rsidRPr="002701F3">
                <w:rPr>
                  <w:rFonts w:asciiTheme="majorHAnsi" w:hAnsiTheme="majorHAnsi" w:cstheme="majorHAnsi"/>
                  <w:sz w:val="20"/>
                  <w:szCs w:val="20"/>
                  <w:highlight w:val="yellow"/>
                  <w:lang w:val="en-US"/>
                  <w:rPrChange w:id="31" w:author="Siew Kim TAN (TP)" w:date="2020-10-06T10:19:00Z">
                    <w:rPr>
                      <w:rFonts w:asciiTheme="majorHAnsi" w:hAnsiTheme="majorHAnsi" w:cstheme="majorHAnsi"/>
                      <w:sz w:val="20"/>
                      <w:szCs w:val="20"/>
                      <w:lang w:val="en-US"/>
                    </w:rPr>
                  </w:rPrChange>
                </w:rPr>
                <w:t xml:space="preserve">image is from </w:t>
              </w:r>
              <w:r w:rsidR="003E55E9" w:rsidRPr="002701F3">
                <w:rPr>
                  <w:rFonts w:asciiTheme="majorHAnsi" w:hAnsiTheme="majorHAnsi" w:cstheme="majorHAnsi"/>
                  <w:sz w:val="20"/>
                  <w:szCs w:val="20"/>
                  <w:highlight w:val="yellow"/>
                  <w:lang w:val="en-US"/>
                  <w:rPrChange w:id="32" w:author="Siew Kim TAN (TP)" w:date="2020-10-06T10:19:00Z">
                    <w:rPr>
                      <w:rFonts w:asciiTheme="majorHAnsi" w:hAnsiTheme="majorHAnsi" w:cstheme="majorHAnsi"/>
                      <w:sz w:val="20"/>
                      <w:szCs w:val="20"/>
                      <w:lang w:val="en-US"/>
                    </w:rPr>
                  </w:rPrChange>
                </w:rPr>
                <w:t>CycloneC</w:t>
              </w:r>
              <w:r w:rsidRPr="002701F3">
                <w:rPr>
                  <w:rFonts w:asciiTheme="majorHAnsi" w:hAnsiTheme="majorHAnsi" w:cstheme="majorHAnsi"/>
                  <w:sz w:val="20"/>
                  <w:szCs w:val="20"/>
                  <w:highlight w:val="yellow"/>
                  <w:lang w:val="en-US"/>
                  <w:rPrChange w:id="33" w:author="Siew Kim TAN (TP)" w:date="2020-10-06T10:19:00Z">
                    <w:rPr>
                      <w:rFonts w:asciiTheme="majorHAnsi" w:hAnsiTheme="majorHAnsi" w:cstheme="majorHAnsi"/>
                      <w:sz w:val="20"/>
                      <w:szCs w:val="20"/>
                      <w:lang w:val="en-US"/>
                    </w:rPr>
                  </w:rPrChange>
                </w:rPr>
                <w:t>ar</w:t>
              </w:r>
            </w:ins>
            <w:ins w:id="34" w:author="Choo Yen FOO (TP)" w:date="2020-10-04T09:12:00Z">
              <w:r w:rsidRPr="002701F3">
                <w:rPr>
                  <w:rFonts w:asciiTheme="majorHAnsi" w:hAnsiTheme="majorHAnsi" w:cstheme="majorHAnsi"/>
                  <w:sz w:val="20"/>
                  <w:szCs w:val="20"/>
                  <w:highlight w:val="yellow"/>
                  <w:lang w:val="en-US"/>
                  <w:rPrChange w:id="35" w:author="Siew Kim TAN (TP)" w:date="2020-10-06T10:19:00Z">
                    <w:rPr>
                      <w:rFonts w:asciiTheme="majorHAnsi" w:hAnsiTheme="majorHAnsi" w:cstheme="majorHAnsi"/>
                      <w:sz w:val="20"/>
                      <w:szCs w:val="20"/>
                      <w:lang w:val="en-US"/>
                    </w:rPr>
                  </w:rPrChange>
                </w:rPr>
                <w:t xml:space="preserve">rier direction.  </w:t>
              </w:r>
            </w:ins>
            <w:ins w:id="36" w:author="Choo Yen FOO (TP)" w:date="2020-10-04T09:13:00Z">
              <w:r w:rsidRPr="002701F3">
                <w:rPr>
                  <w:rFonts w:asciiTheme="majorHAnsi" w:hAnsiTheme="majorHAnsi" w:cstheme="majorHAnsi"/>
                  <w:sz w:val="20"/>
                  <w:szCs w:val="20"/>
                  <w:highlight w:val="yellow"/>
                  <w:lang w:val="en-US"/>
                  <w:rPrChange w:id="37" w:author="Siew Kim TAN (TP)" w:date="2020-10-06T10:19:00Z">
                    <w:rPr>
                      <w:rFonts w:asciiTheme="majorHAnsi" w:hAnsiTheme="majorHAnsi" w:cstheme="majorHAnsi"/>
                      <w:sz w:val="20"/>
                      <w:szCs w:val="20"/>
                      <w:lang w:val="en-US"/>
                    </w:rPr>
                  </w:rPrChange>
                </w:rPr>
                <w:t>Autostore is not seen.  T</w:t>
              </w:r>
            </w:ins>
            <w:ins w:id="38" w:author="Choo Yen FOO (TP)" w:date="2020-10-04T09:12:00Z">
              <w:r w:rsidRPr="002701F3">
                <w:rPr>
                  <w:rFonts w:asciiTheme="majorHAnsi" w:hAnsiTheme="majorHAnsi" w:cstheme="majorHAnsi"/>
                  <w:sz w:val="20"/>
                  <w:szCs w:val="20"/>
                  <w:highlight w:val="yellow"/>
                  <w:lang w:val="en-US"/>
                  <w:rPrChange w:id="39" w:author="Siew Kim TAN (TP)" w:date="2020-10-06T10:19:00Z">
                    <w:rPr>
                      <w:rFonts w:asciiTheme="majorHAnsi" w:hAnsiTheme="majorHAnsi" w:cstheme="majorHAnsi"/>
                      <w:sz w:val="20"/>
                      <w:szCs w:val="20"/>
                      <w:lang w:val="en-US"/>
                    </w:rPr>
                  </w:rPrChange>
                </w:rPr>
                <w:t xml:space="preserve">o describe </w:t>
              </w:r>
            </w:ins>
            <w:ins w:id="40" w:author="Choo Yen FOO (TP)" w:date="2020-10-04T09:20:00Z">
              <w:r w:rsidR="003E55E9" w:rsidRPr="002701F3">
                <w:rPr>
                  <w:rFonts w:asciiTheme="majorHAnsi" w:hAnsiTheme="majorHAnsi" w:cstheme="majorHAnsi"/>
                  <w:sz w:val="20"/>
                  <w:szCs w:val="20"/>
                  <w:highlight w:val="yellow"/>
                  <w:lang w:val="en-US"/>
                  <w:rPrChange w:id="41" w:author="Siew Kim TAN (TP)" w:date="2020-10-06T10:19:00Z">
                    <w:rPr>
                      <w:rFonts w:asciiTheme="majorHAnsi" w:hAnsiTheme="majorHAnsi" w:cstheme="majorHAnsi"/>
                      <w:sz w:val="20"/>
                      <w:szCs w:val="20"/>
                      <w:lang w:val="en-US"/>
                    </w:rPr>
                  </w:rPrChange>
                </w:rPr>
                <w:t>benefits</w:t>
              </w:r>
            </w:ins>
            <w:ins w:id="42" w:author="Choo Yen FOO (TP)" w:date="2020-10-04T09:21:00Z">
              <w:r w:rsidR="003E55E9" w:rsidRPr="002701F3">
                <w:rPr>
                  <w:rFonts w:asciiTheme="majorHAnsi" w:hAnsiTheme="majorHAnsi" w:cstheme="majorHAnsi"/>
                  <w:sz w:val="20"/>
                  <w:szCs w:val="20"/>
                  <w:highlight w:val="yellow"/>
                  <w:lang w:val="en-US"/>
                  <w:rPrChange w:id="43" w:author="Siew Kim TAN (TP)" w:date="2020-10-06T10:19:00Z">
                    <w:rPr>
                      <w:rFonts w:asciiTheme="majorHAnsi" w:hAnsiTheme="majorHAnsi" w:cstheme="majorHAnsi"/>
                      <w:sz w:val="20"/>
                      <w:szCs w:val="20"/>
                      <w:lang w:val="en-US"/>
                    </w:rPr>
                  </w:rPrChange>
                </w:rPr>
                <w:t xml:space="preserve"> </w:t>
              </w:r>
            </w:ins>
            <w:ins w:id="44" w:author="Choo Yen FOO (TP)" w:date="2020-10-04T09:12:00Z">
              <w:r w:rsidR="003E55E9" w:rsidRPr="002701F3">
                <w:rPr>
                  <w:rFonts w:asciiTheme="majorHAnsi" w:hAnsiTheme="majorHAnsi" w:cstheme="majorHAnsi"/>
                  <w:sz w:val="20"/>
                  <w:szCs w:val="20"/>
                  <w:highlight w:val="yellow"/>
                  <w:lang w:val="en-US"/>
                  <w:rPrChange w:id="45" w:author="Siew Kim TAN (TP)" w:date="2020-10-06T10:19:00Z">
                    <w:rPr>
                      <w:rFonts w:asciiTheme="majorHAnsi" w:hAnsiTheme="majorHAnsi" w:cstheme="majorHAnsi"/>
                      <w:sz w:val="20"/>
                      <w:szCs w:val="20"/>
                      <w:lang w:val="en-US"/>
                    </w:rPr>
                  </w:rPrChange>
                </w:rPr>
                <w:t xml:space="preserve">from IAS </w:t>
              </w:r>
            </w:ins>
            <w:ins w:id="46" w:author="Choo Yen FOO (TP)" w:date="2020-10-04T09:21:00Z">
              <w:r w:rsidR="00411265" w:rsidRPr="002701F3">
                <w:rPr>
                  <w:rFonts w:asciiTheme="majorHAnsi" w:hAnsiTheme="majorHAnsi" w:cstheme="majorHAnsi"/>
                  <w:sz w:val="20"/>
                  <w:szCs w:val="20"/>
                  <w:highlight w:val="yellow"/>
                  <w:lang w:val="en-US"/>
                  <w:rPrChange w:id="47" w:author="Siew Kim TAN (TP)" w:date="2020-10-06T10:19:00Z">
                    <w:rPr>
                      <w:rFonts w:asciiTheme="majorHAnsi" w:hAnsiTheme="majorHAnsi" w:cstheme="majorHAnsi"/>
                      <w:sz w:val="20"/>
                      <w:szCs w:val="20"/>
                      <w:lang w:val="en-US"/>
                    </w:rPr>
                  </w:rPrChange>
                </w:rPr>
                <w:t>may be more accurate</w:t>
              </w:r>
            </w:ins>
            <w:ins w:id="48" w:author="Choo Yen FOO (TP)" w:date="2020-10-04T09:12:00Z">
              <w:r w:rsidRPr="002701F3">
                <w:rPr>
                  <w:rFonts w:asciiTheme="majorHAnsi" w:hAnsiTheme="majorHAnsi" w:cstheme="majorHAnsi"/>
                  <w:sz w:val="20"/>
                  <w:szCs w:val="20"/>
                  <w:highlight w:val="yellow"/>
                  <w:lang w:val="en-US"/>
                  <w:rPrChange w:id="49" w:author="Siew Kim TAN (TP)" w:date="2020-10-06T10:19:00Z">
                    <w:rPr>
                      <w:rFonts w:asciiTheme="majorHAnsi" w:hAnsiTheme="majorHAnsi" w:cstheme="majorHAnsi"/>
                      <w:sz w:val="20"/>
                      <w:szCs w:val="20"/>
                      <w:lang w:val="en-US"/>
                    </w:rPr>
                  </w:rPrChange>
                </w:rPr>
                <w:t xml:space="preserve">.  Pls </w:t>
              </w:r>
            </w:ins>
            <w:ins w:id="50" w:author="Choo Yen FOO (TP)" w:date="2020-10-04T09:21:00Z">
              <w:r w:rsidR="003E55E9" w:rsidRPr="002701F3">
                <w:rPr>
                  <w:rFonts w:asciiTheme="majorHAnsi" w:hAnsiTheme="majorHAnsi" w:cstheme="majorHAnsi"/>
                  <w:sz w:val="20"/>
                  <w:szCs w:val="20"/>
                  <w:highlight w:val="yellow"/>
                  <w:lang w:val="en-US"/>
                  <w:rPrChange w:id="51" w:author="Siew Kim TAN (TP)" w:date="2020-10-06T10:19:00Z">
                    <w:rPr>
                      <w:rFonts w:asciiTheme="majorHAnsi" w:hAnsiTheme="majorHAnsi" w:cstheme="majorHAnsi"/>
                      <w:sz w:val="20"/>
                      <w:szCs w:val="20"/>
                      <w:lang w:val="en-US"/>
                    </w:rPr>
                  </w:rPrChange>
                </w:rPr>
                <w:t>work</w:t>
              </w:r>
            </w:ins>
            <w:ins w:id="52" w:author="Choo Yen FOO (TP)" w:date="2020-10-04T09:12:00Z">
              <w:r w:rsidRPr="002701F3">
                <w:rPr>
                  <w:rFonts w:asciiTheme="majorHAnsi" w:hAnsiTheme="majorHAnsi" w:cstheme="majorHAnsi"/>
                  <w:sz w:val="20"/>
                  <w:szCs w:val="20"/>
                  <w:highlight w:val="yellow"/>
                  <w:lang w:val="en-US"/>
                  <w:rPrChange w:id="53" w:author="Siew Kim TAN (TP)" w:date="2020-10-06T10:19:00Z">
                    <w:rPr>
                      <w:rFonts w:asciiTheme="majorHAnsi" w:hAnsiTheme="majorHAnsi" w:cstheme="majorHAnsi"/>
                      <w:sz w:val="20"/>
                      <w:szCs w:val="20"/>
                      <w:lang w:val="en-US"/>
                    </w:rPr>
                  </w:rPrChange>
                </w:rPr>
                <w:t xml:space="preserve"> with Swisslog</w:t>
              </w:r>
            </w:ins>
            <w:ins w:id="54" w:author="Choo Yen FOO (TP)" w:date="2020-10-04T09:27:00Z">
              <w:r w:rsidR="00411265" w:rsidRPr="002701F3">
                <w:rPr>
                  <w:rFonts w:asciiTheme="majorHAnsi" w:hAnsiTheme="majorHAnsi" w:cstheme="majorHAnsi"/>
                  <w:sz w:val="20"/>
                  <w:szCs w:val="20"/>
                  <w:highlight w:val="yellow"/>
                  <w:lang w:val="en-US"/>
                  <w:rPrChange w:id="55" w:author="Siew Kim TAN (TP)" w:date="2020-10-06T10:19:00Z">
                    <w:rPr>
                      <w:rFonts w:asciiTheme="majorHAnsi" w:hAnsiTheme="majorHAnsi" w:cstheme="majorHAnsi"/>
                      <w:sz w:val="20"/>
                      <w:szCs w:val="20"/>
                      <w:lang w:val="en-US"/>
                    </w:rPr>
                  </w:rPrChange>
                </w:rPr>
                <w:t xml:space="preserve"> for consistency in msg</w:t>
              </w:r>
            </w:ins>
            <w:ins w:id="56" w:author="Choo Yen FOO (TP)" w:date="2020-10-04T09:12:00Z">
              <w:r w:rsidRPr="002701F3">
                <w:rPr>
                  <w:rFonts w:asciiTheme="majorHAnsi" w:hAnsiTheme="majorHAnsi" w:cstheme="majorHAnsi"/>
                  <w:sz w:val="20"/>
                  <w:szCs w:val="20"/>
                  <w:highlight w:val="yellow"/>
                  <w:lang w:val="en-US"/>
                  <w:rPrChange w:id="57" w:author="Siew Kim TAN (TP)" w:date="2020-10-06T10:19:00Z">
                    <w:rPr>
                      <w:rFonts w:asciiTheme="majorHAnsi" w:hAnsiTheme="majorHAnsi" w:cstheme="majorHAnsi"/>
                      <w:sz w:val="20"/>
                      <w:szCs w:val="20"/>
                      <w:lang w:val="en-US"/>
                    </w:rPr>
                  </w:rPrChange>
                </w:rPr>
                <w:t>.</w:t>
              </w:r>
              <w:r>
                <w:rPr>
                  <w:rFonts w:asciiTheme="majorHAnsi" w:hAnsiTheme="majorHAnsi" w:cstheme="majorHAnsi"/>
                  <w:sz w:val="20"/>
                  <w:szCs w:val="20"/>
                  <w:lang w:val="en-US"/>
                </w:rPr>
                <w:t xml:space="preserve"> </w:t>
              </w:r>
            </w:ins>
          </w:p>
        </w:tc>
      </w:tr>
      <w:tr w:rsidR="0044331B" w:rsidRPr="00467B9A" w:rsidTr="00467B9A">
        <w:tc>
          <w:tcPr>
            <w:tcW w:w="644" w:type="dxa"/>
          </w:tcPr>
          <w:p w:rsidR="00DE31E5" w:rsidRPr="00467B9A" w:rsidRDefault="00595EE0">
            <w:pPr>
              <w:rPr>
                <w:rFonts w:asciiTheme="majorHAnsi" w:hAnsiTheme="majorHAnsi" w:cstheme="majorHAnsi"/>
                <w:sz w:val="20"/>
                <w:szCs w:val="20"/>
                <w:lang w:val="en-US"/>
              </w:rPr>
            </w:pPr>
            <w:r w:rsidRPr="00467B9A">
              <w:rPr>
                <w:rFonts w:asciiTheme="majorHAnsi" w:hAnsiTheme="majorHAnsi" w:cstheme="majorHAnsi"/>
                <w:sz w:val="20"/>
                <w:szCs w:val="20"/>
                <w:lang w:val="en-US"/>
              </w:rPr>
              <w:lastRenderedPageBreak/>
              <w:t>8</w:t>
            </w:r>
          </w:p>
        </w:tc>
        <w:tc>
          <w:tcPr>
            <w:tcW w:w="1691" w:type="dxa"/>
          </w:tcPr>
          <w:p w:rsidR="00DE31E5" w:rsidRPr="00467B9A" w:rsidRDefault="00595EE0">
            <w:pPr>
              <w:rPr>
                <w:rFonts w:asciiTheme="majorHAnsi" w:hAnsiTheme="majorHAnsi" w:cstheme="majorHAnsi"/>
                <w:sz w:val="20"/>
                <w:szCs w:val="20"/>
                <w:lang w:val="en-US"/>
              </w:rPr>
            </w:pPr>
            <w:r w:rsidRPr="00467B9A">
              <w:rPr>
                <w:rFonts w:asciiTheme="majorHAnsi" w:hAnsiTheme="majorHAnsi" w:cstheme="majorHAnsi"/>
                <w:sz w:val="20"/>
                <w:szCs w:val="20"/>
                <w:lang w:val="en-US"/>
              </w:rPr>
              <w:t>Festo-Siemens</w:t>
            </w:r>
          </w:p>
        </w:tc>
        <w:tc>
          <w:tcPr>
            <w:tcW w:w="6681" w:type="dxa"/>
          </w:tcPr>
          <w:p w:rsidR="00DE31E5" w:rsidRPr="00467B9A" w:rsidRDefault="00595EE0" w:rsidP="00595EE0">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Here, students and adult learners alike will gain first hand practice and understanding of control and integration principles. Using industrial grade equipment </w:t>
            </w:r>
            <w:ins w:id="58" w:author="Choo Yen FOO (TP)" w:date="2020-10-04T09:29:00Z">
              <w:r w:rsidR="00411265">
                <w:rPr>
                  <w:rFonts w:asciiTheme="majorHAnsi" w:hAnsiTheme="majorHAnsi" w:cstheme="majorHAnsi"/>
                  <w:sz w:val="20"/>
                  <w:szCs w:val="20"/>
                  <w:lang w:val="en-US"/>
                </w:rPr>
                <w:t>(</w:t>
              </w:r>
            </w:ins>
            <w:ins w:id="59" w:author="Choo Yen FOO (TP)" w:date="2020-10-04T09:30:00Z">
              <w:r w:rsidR="00411265" w:rsidRPr="002701F3">
                <w:rPr>
                  <w:rFonts w:asciiTheme="majorHAnsi" w:hAnsiTheme="majorHAnsi" w:cstheme="majorHAnsi"/>
                  <w:sz w:val="20"/>
                  <w:szCs w:val="20"/>
                  <w:highlight w:val="yellow"/>
                  <w:lang w:val="en-US"/>
                  <w:rPrChange w:id="60" w:author="Siew Kim TAN (TP)" w:date="2020-10-06T10:19:00Z">
                    <w:rPr>
                      <w:rFonts w:asciiTheme="majorHAnsi" w:hAnsiTheme="majorHAnsi" w:cstheme="majorHAnsi"/>
                      <w:sz w:val="20"/>
                      <w:szCs w:val="20"/>
                      <w:lang w:val="en-US"/>
                    </w:rPr>
                  </w:rPrChange>
                </w:rPr>
                <w:t xml:space="preserve">Question:-is </w:t>
              </w:r>
            </w:ins>
            <w:ins w:id="61" w:author="Choo Yen FOO (TP)" w:date="2020-10-04T09:31:00Z">
              <w:r w:rsidR="00411265" w:rsidRPr="002701F3">
                <w:rPr>
                  <w:rFonts w:asciiTheme="majorHAnsi" w:hAnsiTheme="majorHAnsi" w:cstheme="majorHAnsi"/>
                  <w:sz w:val="20"/>
                  <w:szCs w:val="20"/>
                  <w:highlight w:val="yellow"/>
                  <w:lang w:val="en-US"/>
                  <w:rPrChange w:id="62" w:author="Siew Kim TAN (TP)" w:date="2020-10-06T10:19:00Z">
                    <w:rPr>
                      <w:rFonts w:asciiTheme="majorHAnsi" w:hAnsiTheme="majorHAnsi" w:cstheme="majorHAnsi"/>
                      <w:sz w:val="20"/>
                      <w:szCs w:val="20"/>
                      <w:lang w:val="en-US"/>
                    </w:rPr>
                  </w:rPrChange>
                </w:rPr>
                <w:t xml:space="preserve">it and </w:t>
              </w:r>
            </w:ins>
            <w:ins w:id="63" w:author="Choo Yen FOO (TP)" w:date="2020-10-04T09:30:00Z">
              <w:r w:rsidR="00411265" w:rsidRPr="002701F3">
                <w:rPr>
                  <w:rFonts w:asciiTheme="majorHAnsi" w:hAnsiTheme="majorHAnsi" w:cstheme="majorHAnsi"/>
                  <w:sz w:val="20"/>
                  <w:szCs w:val="20"/>
                  <w:highlight w:val="yellow"/>
                  <w:lang w:val="en-US"/>
                  <w:rPrChange w:id="64" w:author="Siew Kim TAN (TP)" w:date="2020-10-06T10:19:00Z">
                    <w:rPr>
                      <w:rFonts w:asciiTheme="majorHAnsi" w:hAnsiTheme="majorHAnsi" w:cstheme="majorHAnsi"/>
                      <w:sz w:val="20"/>
                      <w:szCs w:val="20"/>
                      <w:lang w:val="en-US"/>
                    </w:rPr>
                  </w:rPrChange>
                </w:rPr>
                <w:t xml:space="preserve">an equipment or </w:t>
              </w:r>
            </w:ins>
            <w:ins w:id="65" w:author="Choo Yen FOO (TP)" w:date="2020-10-04T09:29:00Z">
              <w:r w:rsidR="00411265" w:rsidRPr="002701F3">
                <w:rPr>
                  <w:rFonts w:asciiTheme="majorHAnsi" w:hAnsiTheme="majorHAnsi" w:cstheme="majorHAnsi"/>
                  <w:sz w:val="20"/>
                  <w:szCs w:val="20"/>
                  <w:highlight w:val="yellow"/>
                  <w:lang w:val="en-US"/>
                  <w:rPrChange w:id="66" w:author="Siew Kim TAN (TP)" w:date="2020-10-06T10:19:00Z">
                    <w:rPr>
                      <w:rFonts w:asciiTheme="majorHAnsi" w:hAnsiTheme="majorHAnsi" w:cstheme="majorHAnsi"/>
                      <w:sz w:val="20"/>
                      <w:szCs w:val="20"/>
                      <w:lang w:val="en-US"/>
                    </w:rPr>
                  </w:rPrChange>
                </w:rPr>
                <w:t xml:space="preserve">training </w:t>
              </w:r>
            </w:ins>
            <w:ins w:id="67" w:author="Choo Yen FOO (TP)" w:date="2020-10-04T09:32:00Z">
              <w:r w:rsidR="00411265" w:rsidRPr="002701F3">
                <w:rPr>
                  <w:rFonts w:asciiTheme="majorHAnsi" w:hAnsiTheme="majorHAnsi" w:cstheme="majorHAnsi"/>
                  <w:sz w:val="20"/>
                  <w:szCs w:val="20"/>
                  <w:highlight w:val="yellow"/>
                  <w:lang w:val="en-US"/>
                  <w:rPrChange w:id="68" w:author="Siew Kim TAN (TP)" w:date="2020-10-06T10:19:00Z">
                    <w:rPr>
                      <w:rFonts w:asciiTheme="majorHAnsi" w:hAnsiTheme="majorHAnsi" w:cstheme="majorHAnsi"/>
                      <w:sz w:val="20"/>
                      <w:szCs w:val="20"/>
                      <w:lang w:val="en-US"/>
                    </w:rPr>
                  </w:rPrChange>
                </w:rPr>
                <w:t>hardware</w:t>
              </w:r>
            </w:ins>
            <w:ins w:id="69" w:author="Choo Yen FOO (TP)" w:date="2020-10-04T09:30:00Z">
              <w:r w:rsidR="00411265" w:rsidRPr="002701F3">
                <w:rPr>
                  <w:rFonts w:asciiTheme="majorHAnsi" w:hAnsiTheme="majorHAnsi" w:cstheme="majorHAnsi"/>
                  <w:sz w:val="20"/>
                  <w:szCs w:val="20"/>
                  <w:highlight w:val="yellow"/>
                  <w:lang w:val="en-US"/>
                  <w:rPrChange w:id="70" w:author="Siew Kim TAN (TP)" w:date="2020-10-06T10:19:00Z">
                    <w:rPr>
                      <w:rFonts w:asciiTheme="majorHAnsi" w:hAnsiTheme="majorHAnsi" w:cstheme="majorHAnsi"/>
                      <w:sz w:val="20"/>
                      <w:szCs w:val="20"/>
                      <w:lang w:val="en-US"/>
                    </w:rPr>
                  </w:rPrChange>
                </w:rPr>
                <w:t>?</w:t>
              </w:r>
              <w:r w:rsidR="00411265">
                <w:rPr>
                  <w:rFonts w:asciiTheme="majorHAnsi" w:hAnsiTheme="majorHAnsi" w:cstheme="majorHAnsi"/>
                  <w:sz w:val="20"/>
                  <w:szCs w:val="20"/>
                  <w:lang w:val="en-US"/>
                </w:rPr>
                <w:t>)</w:t>
              </w:r>
            </w:ins>
            <w:ins w:id="71" w:author="Siew Kim TAN (TP)" w:date="2020-10-06T10:17:00Z">
              <w:r w:rsidR="002701F3">
                <w:rPr>
                  <w:rFonts w:asciiTheme="majorHAnsi" w:hAnsiTheme="majorHAnsi" w:cstheme="majorHAnsi"/>
                  <w:sz w:val="20"/>
                  <w:szCs w:val="20"/>
                  <w:lang w:val="en-US"/>
                </w:rPr>
                <w:t xml:space="preserve"> </w:t>
              </w:r>
            </w:ins>
            <w:r w:rsidRPr="00467B9A">
              <w:rPr>
                <w:rFonts w:asciiTheme="majorHAnsi" w:hAnsiTheme="majorHAnsi" w:cstheme="majorHAnsi"/>
                <w:sz w:val="20"/>
                <w:szCs w:val="20"/>
                <w:lang w:val="en-US"/>
              </w:rPr>
              <w:t>from German partners Festo and Siemens</w:t>
            </w:r>
            <w:r w:rsidR="00803CE6" w:rsidRPr="00467B9A">
              <w:rPr>
                <w:rFonts w:asciiTheme="majorHAnsi" w:hAnsiTheme="majorHAnsi" w:cstheme="majorHAnsi"/>
                <w:sz w:val="20"/>
                <w:szCs w:val="20"/>
                <w:lang w:val="en-US"/>
              </w:rPr>
              <w:t xml:space="preserve">, students will be immersed in a real-world learning environment </w:t>
            </w:r>
            <w:r w:rsidR="00DF2F6D" w:rsidRPr="00467B9A">
              <w:rPr>
                <w:rFonts w:asciiTheme="majorHAnsi" w:hAnsiTheme="majorHAnsi" w:cstheme="majorHAnsi"/>
                <w:sz w:val="20"/>
                <w:szCs w:val="20"/>
                <w:lang w:val="en-US"/>
              </w:rPr>
              <w:t xml:space="preserve">in </w:t>
            </w:r>
            <w:ins w:id="72" w:author="Choo Yen FOO (TP)" w:date="2020-10-04T09:23:00Z">
              <w:r w:rsidR="003E55E9">
                <w:rPr>
                  <w:rFonts w:asciiTheme="majorHAnsi" w:hAnsiTheme="majorHAnsi" w:cstheme="majorHAnsi"/>
                  <w:sz w:val="20"/>
                  <w:szCs w:val="20"/>
                  <w:lang w:val="en-US"/>
                </w:rPr>
                <w:t xml:space="preserve">the requisite skillsets in </w:t>
              </w:r>
            </w:ins>
            <w:r w:rsidR="00DF2F6D" w:rsidRPr="00467B9A">
              <w:rPr>
                <w:rFonts w:asciiTheme="majorHAnsi" w:hAnsiTheme="majorHAnsi" w:cstheme="majorHAnsi"/>
                <w:sz w:val="20"/>
                <w:szCs w:val="20"/>
                <w:lang w:val="en-US"/>
              </w:rPr>
              <w:t xml:space="preserve">advanced manufacturing and automation. </w:t>
            </w:r>
          </w:p>
          <w:p w:rsidR="00DF2F6D" w:rsidRPr="00467B9A" w:rsidRDefault="00DF2F6D" w:rsidP="00595EE0">
            <w:pPr>
              <w:rPr>
                <w:rFonts w:asciiTheme="majorHAnsi" w:hAnsiTheme="majorHAnsi" w:cstheme="majorHAnsi"/>
                <w:sz w:val="20"/>
                <w:szCs w:val="20"/>
                <w:lang w:val="en-US"/>
              </w:rPr>
            </w:pPr>
          </w:p>
        </w:tc>
      </w:tr>
      <w:tr w:rsidR="0044331B" w:rsidRPr="00467B9A" w:rsidTr="00467B9A">
        <w:tc>
          <w:tcPr>
            <w:tcW w:w="644" w:type="dxa"/>
          </w:tcPr>
          <w:p w:rsidR="00DE31E5" w:rsidRPr="00467B9A" w:rsidRDefault="00DF2F6D">
            <w:pPr>
              <w:rPr>
                <w:rFonts w:asciiTheme="majorHAnsi" w:hAnsiTheme="majorHAnsi" w:cstheme="majorHAnsi"/>
                <w:sz w:val="20"/>
                <w:szCs w:val="20"/>
                <w:lang w:val="en-US"/>
              </w:rPr>
            </w:pPr>
            <w:r w:rsidRPr="00467B9A">
              <w:rPr>
                <w:rFonts w:asciiTheme="majorHAnsi" w:hAnsiTheme="majorHAnsi" w:cstheme="majorHAnsi"/>
                <w:sz w:val="20"/>
                <w:szCs w:val="20"/>
                <w:lang w:val="en-US"/>
              </w:rPr>
              <w:t>9</w:t>
            </w:r>
          </w:p>
        </w:tc>
        <w:tc>
          <w:tcPr>
            <w:tcW w:w="1691" w:type="dxa"/>
          </w:tcPr>
          <w:p w:rsidR="00DE31E5" w:rsidRPr="00467B9A" w:rsidRDefault="00DF2F6D">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Proof-of-Concept </w:t>
            </w:r>
          </w:p>
        </w:tc>
        <w:tc>
          <w:tcPr>
            <w:tcW w:w="6681" w:type="dxa"/>
          </w:tcPr>
          <w:p w:rsidR="00DE31E5" w:rsidRPr="00467B9A" w:rsidRDefault="00DF2F6D">
            <w:pPr>
              <w:rPr>
                <w:rFonts w:asciiTheme="majorHAnsi" w:hAnsiTheme="majorHAnsi" w:cstheme="majorHAnsi"/>
                <w:sz w:val="20"/>
                <w:szCs w:val="20"/>
                <w:lang w:val="en-US"/>
              </w:rPr>
            </w:pPr>
            <w:r w:rsidRPr="00467B9A">
              <w:rPr>
                <w:rFonts w:asciiTheme="majorHAnsi" w:hAnsiTheme="majorHAnsi" w:cstheme="majorHAnsi"/>
                <w:sz w:val="20"/>
                <w:szCs w:val="20"/>
                <w:lang w:val="en-US"/>
              </w:rPr>
              <w:t>A collaborative space where ideas, c</w:t>
            </w:r>
            <w:r w:rsidR="00EF3BD5" w:rsidRPr="00467B9A">
              <w:rPr>
                <w:rFonts w:asciiTheme="majorHAnsi" w:hAnsiTheme="majorHAnsi" w:cstheme="majorHAnsi"/>
                <w:sz w:val="20"/>
                <w:szCs w:val="20"/>
                <w:lang w:val="en-US"/>
              </w:rPr>
              <w:t>oncepts are seeded and tested, t</w:t>
            </w:r>
            <w:r w:rsidRPr="00467B9A">
              <w:rPr>
                <w:rFonts w:asciiTheme="majorHAnsi" w:hAnsiTheme="majorHAnsi" w:cstheme="majorHAnsi"/>
                <w:sz w:val="20"/>
                <w:szCs w:val="20"/>
                <w:lang w:val="en-US"/>
              </w:rPr>
              <w:t xml:space="preserve">his is where industry partners, MNCs and SMEs alike, can co-innovate and testbed new products and new processes in a risk-free environment. </w:t>
            </w:r>
          </w:p>
          <w:p w:rsidR="00EF3BD5" w:rsidRPr="00467B9A" w:rsidRDefault="00EF3BD5">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Here, surrounded </w:t>
            </w:r>
            <w:r w:rsidR="00467B9A" w:rsidRPr="00467B9A">
              <w:rPr>
                <w:rFonts w:asciiTheme="majorHAnsi" w:hAnsiTheme="majorHAnsi" w:cstheme="majorHAnsi"/>
                <w:sz w:val="20"/>
                <w:szCs w:val="20"/>
                <w:lang w:val="en-US"/>
              </w:rPr>
              <w:t xml:space="preserve">by the latest systems and equipment on the frontline of innovation, industry and academia together can continue to push the envelope in engineering and manufacturing. </w:t>
            </w:r>
          </w:p>
          <w:p w:rsidR="00467B9A" w:rsidRPr="00467B9A" w:rsidRDefault="00467B9A">
            <w:pPr>
              <w:rPr>
                <w:rFonts w:asciiTheme="majorHAnsi" w:hAnsiTheme="majorHAnsi" w:cstheme="majorHAnsi"/>
                <w:sz w:val="20"/>
                <w:szCs w:val="20"/>
                <w:lang w:val="en-US"/>
              </w:rPr>
            </w:pPr>
          </w:p>
        </w:tc>
      </w:tr>
      <w:tr w:rsidR="0044331B" w:rsidRPr="00467B9A" w:rsidTr="00467B9A">
        <w:tc>
          <w:tcPr>
            <w:tcW w:w="644" w:type="dxa"/>
          </w:tcPr>
          <w:p w:rsidR="00DE31E5" w:rsidRPr="00467B9A" w:rsidRDefault="00467B9A">
            <w:pPr>
              <w:rPr>
                <w:rFonts w:asciiTheme="majorHAnsi" w:hAnsiTheme="majorHAnsi" w:cstheme="majorHAnsi"/>
                <w:sz w:val="20"/>
                <w:szCs w:val="20"/>
                <w:lang w:val="en-US"/>
              </w:rPr>
            </w:pPr>
            <w:r w:rsidRPr="00467B9A">
              <w:rPr>
                <w:rFonts w:asciiTheme="majorHAnsi" w:hAnsiTheme="majorHAnsi" w:cstheme="majorHAnsi"/>
                <w:sz w:val="20"/>
                <w:szCs w:val="20"/>
                <w:lang w:val="en-US"/>
              </w:rPr>
              <w:t>10</w:t>
            </w:r>
          </w:p>
        </w:tc>
        <w:tc>
          <w:tcPr>
            <w:tcW w:w="1691" w:type="dxa"/>
          </w:tcPr>
          <w:p w:rsidR="00DE31E5" w:rsidRPr="00467B9A" w:rsidRDefault="00467B9A">
            <w:pPr>
              <w:rPr>
                <w:rFonts w:asciiTheme="majorHAnsi" w:hAnsiTheme="majorHAnsi" w:cstheme="majorHAnsi"/>
                <w:sz w:val="20"/>
                <w:szCs w:val="20"/>
                <w:lang w:val="en-US"/>
              </w:rPr>
            </w:pPr>
            <w:r w:rsidRPr="00467B9A">
              <w:rPr>
                <w:rFonts w:asciiTheme="majorHAnsi" w:hAnsiTheme="majorHAnsi" w:cstheme="majorHAnsi"/>
                <w:sz w:val="20"/>
                <w:szCs w:val="20"/>
                <w:lang w:val="en-US"/>
              </w:rPr>
              <w:t>Exit</w:t>
            </w:r>
          </w:p>
        </w:tc>
        <w:tc>
          <w:tcPr>
            <w:tcW w:w="6681" w:type="dxa"/>
          </w:tcPr>
          <w:p w:rsidR="002701F3" w:rsidRDefault="00467B9A" w:rsidP="00411265">
            <w:pPr>
              <w:rPr>
                <w:ins w:id="73" w:author="Siew Kim TAN (TP)" w:date="2020-10-06T10:18:00Z"/>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Partnering industry to make the future possible. </w:t>
            </w:r>
            <w:ins w:id="74" w:author="Choo Yen FOO (TP)" w:date="2020-10-04T09:33:00Z">
              <w:r w:rsidR="00411265">
                <w:rPr>
                  <w:rFonts w:asciiTheme="majorHAnsi" w:hAnsiTheme="majorHAnsi" w:cstheme="majorHAnsi"/>
                  <w:sz w:val="20"/>
                  <w:szCs w:val="20"/>
                  <w:lang w:val="en-US"/>
                </w:rPr>
                <w:t>(</w:t>
              </w:r>
            </w:ins>
            <w:ins w:id="75" w:author="Choo Yen FOO (TP)" w:date="2020-10-04T09:34:00Z">
              <w:r w:rsidR="00411265">
                <w:rPr>
                  <w:rFonts w:asciiTheme="majorHAnsi" w:hAnsiTheme="majorHAnsi" w:cstheme="majorHAnsi"/>
                  <w:sz w:val="20"/>
                  <w:szCs w:val="20"/>
                  <w:lang w:val="en-US"/>
                </w:rPr>
                <w:t>Note: T</w:t>
              </w:r>
            </w:ins>
            <w:ins w:id="76" w:author="Siew Kim TAN (TP)" w:date="2020-10-06T10:17:00Z">
              <w:r w:rsidR="002701F3">
                <w:rPr>
                  <w:rFonts w:asciiTheme="majorHAnsi" w:hAnsiTheme="majorHAnsi" w:cstheme="majorHAnsi"/>
                  <w:sz w:val="20"/>
                  <w:szCs w:val="20"/>
                  <w:lang w:val="en-US"/>
                </w:rPr>
                <w:t xml:space="preserve">o </w:t>
              </w:r>
            </w:ins>
            <w:ins w:id="77" w:author="Choo Yen FOO (TP)" w:date="2020-10-04T09:33:00Z">
              <w:del w:id="78" w:author="Siew Kim TAN (TP)" w:date="2020-10-06T10:17:00Z">
                <w:r w:rsidR="00411265" w:rsidDel="002701F3">
                  <w:rPr>
                    <w:rFonts w:asciiTheme="majorHAnsi" w:hAnsiTheme="majorHAnsi" w:cstheme="majorHAnsi"/>
                    <w:sz w:val="20"/>
                    <w:szCs w:val="20"/>
                    <w:lang w:val="en-US"/>
                  </w:rPr>
                  <w:delText xml:space="preserve"> </w:delText>
                </w:r>
              </w:del>
              <w:r w:rsidR="00411265">
                <w:rPr>
                  <w:rFonts w:asciiTheme="majorHAnsi" w:hAnsiTheme="majorHAnsi" w:cstheme="majorHAnsi"/>
                  <w:sz w:val="20"/>
                  <w:szCs w:val="20"/>
                  <w:lang w:val="en-US"/>
                </w:rPr>
                <w:t>syn</w:t>
              </w:r>
            </w:ins>
            <w:ins w:id="79" w:author="Choo Yen FOO (TP)" w:date="2020-10-04T09:34:00Z">
              <w:r w:rsidR="00411265">
                <w:rPr>
                  <w:rFonts w:asciiTheme="majorHAnsi" w:hAnsiTheme="majorHAnsi" w:cstheme="majorHAnsi"/>
                  <w:sz w:val="20"/>
                  <w:szCs w:val="20"/>
                  <w:lang w:val="en-US"/>
                </w:rPr>
                <w:t>c</w:t>
              </w:r>
            </w:ins>
            <w:ins w:id="80" w:author="Choo Yen FOO (TP)" w:date="2020-10-04T09:33:00Z">
              <w:r w:rsidR="00411265">
                <w:rPr>
                  <w:rFonts w:asciiTheme="majorHAnsi" w:hAnsiTheme="majorHAnsi" w:cstheme="majorHAnsi"/>
                  <w:sz w:val="20"/>
                  <w:szCs w:val="20"/>
                  <w:lang w:val="en-US"/>
                </w:rPr>
                <w:t xml:space="preserve"> with the closing message for </w:t>
              </w:r>
            </w:ins>
            <w:ins w:id="81" w:author="Choo Yen FOO (TP)" w:date="2020-10-04T09:34:00Z">
              <w:r w:rsidR="00411265">
                <w:rPr>
                  <w:rFonts w:asciiTheme="majorHAnsi" w:hAnsiTheme="majorHAnsi" w:cstheme="majorHAnsi"/>
                  <w:sz w:val="20"/>
                  <w:szCs w:val="20"/>
                  <w:lang w:val="en-US"/>
                </w:rPr>
                <w:t>PCEO interview video</w:t>
              </w:r>
            </w:ins>
            <w:ins w:id="82" w:author="Siew Kim TAN (TP)" w:date="2020-10-06T10:17:00Z">
              <w:r w:rsidR="002701F3">
                <w:rPr>
                  <w:rFonts w:asciiTheme="majorHAnsi" w:hAnsiTheme="majorHAnsi" w:cstheme="majorHAnsi"/>
                  <w:sz w:val="20"/>
                  <w:szCs w:val="20"/>
                  <w:lang w:val="en-US"/>
                </w:rPr>
                <w:t>.</w:t>
              </w:r>
            </w:ins>
          </w:p>
          <w:p w:rsidR="00DE31E5" w:rsidRPr="00467B9A" w:rsidRDefault="002701F3" w:rsidP="00411265">
            <w:pPr>
              <w:rPr>
                <w:rFonts w:asciiTheme="majorHAnsi" w:hAnsiTheme="majorHAnsi" w:cstheme="majorHAnsi"/>
                <w:sz w:val="20"/>
                <w:szCs w:val="20"/>
                <w:lang w:val="en-US"/>
              </w:rPr>
            </w:pPr>
            <w:ins w:id="83" w:author="Siew Kim TAN (TP)" w:date="2020-10-06T10:17:00Z">
              <w:r w:rsidRPr="002701F3">
                <w:rPr>
                  <w:rFonts w:asciiTheme="majorHAnsi" w:hAnsiTheme="majorHAnsi" w:cstheme="majorHAnsi"/>
                  <w:sz w:val="20"/>
                  <w:szCs w:val="20"/>
                  <w:highlight w:val="yellow"/>
                  <w:lang w:val="en-US"/>
                  <w:rPrChange w:id="84" w:author="Siew Kim TAN (TP)" w:date="2020-10-06T10:19:00Z">
                    <w:rPr>
                      <w:rFonts w:asciiTheme="majorHAnsi" w:hAnsiTheme="majorHAnsi" w:cstheme="majorHAnsi"/>
                      <w:sz w:val="20"/>
                      <w:szCs w:val="20"/>
                      <w:lang w:val="en-US"/>
                    </w:rPr>
                  </w:rPrChange>
                </w:rPr>
                <w:t xml:space="preserve">Pat, </w:t>
              </w:r>
            </w:ins>
            <w:ins w:id="85" w:author="Siew Kim TAN (TP)" w:date="2020-10-06T10:18:00Z">
              <w:r w:rsidRPr="002701F3">
                <w:rPr>
                  <w:rFonts w:asciiTheme="majorHAnsi" w:hAnsiTheme="majorHAnsi" w:cstheme="majorHAnsi"/>
                  <w:sz w:val="20"/>
                  <w:szCs w:val="20"/>
                  <w:highlight w:val="yellow"/>
                  <w:lang w:val="en-US"/>
                  <w:rPrChange w:id="86" w:author="Siew Kim TAN (TP)" w:date="2020-10-06T10:19:00Z">
                    <w:rPr>
                      <w:rFonts w:asciiTheme="majorHAnsi" w:hAnsiTheme="majorHAnsi" w:cstheme="majorHAnsi"/>
                      <w:sz w:val="20"/>
                      <w:szCs w:val="20"/>
                      <w:lang w:val="en-US"/>
                    </w:rPr>
                  </w:rPrChange>
                </w:rPr>
                <w:t xml:space="preserve">for 10 &amp; 11 </w:t>
              </w:r>
            </w:ins>
            <w:ins w:id="87" w:author="Siew Kim TAN (TP)" w:date="2020-10-06T10:17:00Z">
              <w:r w:rsidRPr="002701F3">
                <w:rPr>
                  <w:rFonts w:asciiTheme="majorHAnsi" w:hAnsiTheme="majorHAnsi" w:cstheme="majorHAnsi"/>
                  <w:sz w:val="20"/>
                  <w:szCs w:val="20"/>
                  <w:highlight w:val="yellow"/>
                  <w:lang w:val="en-US"/>
                  <w:rPrChange w:id="88" w:author="Siew Kim TAN (TP)" w:date="2020-10-06T10:19:00Z">
                    <w:rPr>
                      <w:rFonts w:asciiTheme="majorHAnsi" w:hAnsiTheme="majorHAnsi" w:cstheme="majorHAnsi"/>
                      <w:sz w:val="20"/>
                      <w:szCs w:val="20"/>
                      <w:lang w:val="en-US"/>
                    </w:rPr>
                  </w:rPrChange>
                </w:rPr>
                <w:t>we</w:t>
              </w:r>
            </w:ins>
            <w:ins w:id="89" w:author="Siew Kim TAN (TP)" w:date="2020-10-06T10:18:00Z">
              <w:r w:rsidRPr="002701F3">
                <w:rPr>
                  <w:rFonts w:asciiTheme="majorHAnsi" w:hAnsiTheme="majorHAnsi" w:cstheme="majorHAnsi"/>
                  <w:sz w:val="20"/>
                  <w:szCs w:val="20"/>
                  <w:highlight w:val="yellow"/>
                  <w:lang w:val="en-US"/>
                  <w:rPrChange w:id="90" w:author="Siew Kim TAN (TP)" w:date="2020-10-06T10:19:00Z">
                    <w:rPr>
                      <w:rFonts w:asciiTheme="majorHAnsi" w:hAnsiTheme="majorHAnsi" w:cstheme="majorHAnsi"/>
                      <w:sz w:val="20"/>
                      <w:szCs w:val="20"/>
                      <w:lang w:val="en-US"/>
                    </w:rPr>
                  </w:rPrChange>
                </w:rPr>
                <w:t>’ll have the same sign off for Peter’s Video. Sasha will follow up with you for this</w:t>
              </w:r>
            </w:ins>
            <w:ins w:id="91" w:author="Choo Yen FOO (TP)" w:date="2020-10-04T09:34:00Z">
              <w:r w:rsidR="00411265" w:rsidRPr="002701F3">
                <w:rPr>
                  <w:rFonts w:asciiTheme="majorHAnsi" w:hAnsiTheme="majorHAnsi" w:cstheme="majorHAnsi"/>
                  <w:sz w:val="20"/>
                  <w:szCs w:val="20"/>
                  <w:highlight w:val="yellow"/>
                  <w:lang w:val="en-US"/>
                  <w:rPrChange w:id="92" w:author="Siew Kim TAN (TP)" w:date="2020-10-06T10:19:00Z">
                    <w:rPr>
                      <w:rFonts w:asciiTheme="majorHAnsi" w:hAnsiTheme="majorHAnsi" w:cstheme="majorHAnsi"/>
                      <w:sz w:val="20"/>
                      <w:szCs w:val="20"/>
                      <w:lang w:val="en-US"/>
                    </w:rPr>
                  </w:rPrChange>
                </w:rPr>
                <w:t>)</w:t>
              </w:r>
            </w:ins>
          </w:p>
        </w:tc>
      </w:tr>
      <w:tr w:rsidR="0044331B" w:rsidRPr="00467B9A" w:rsidTr="00467B9A">
        <w:tc>
          <w:tcPr>
            <w:tcW w:w="644" w:type="dxa"/>
          </w:tcPr>
          <w:p w:rsidR="00DE31E5" w:rsidRPr="00467B9A" w:rsidRDefault="00467B9A">
            <w:pPr>
              <w:rPr>
                <w:rFonts w:asciiTheme="majorHAnsi" w:hAnsiTheme="majorHAnsi" w:cstheme="majorHAnsi"/>
                <w:sz w:val="20"/>
                <w:szCs w:val="20"/>
                <w:lang w:val="en-US"/>
              </w:rPr>
            </w:pPr>
            <w:r w:rsidRPr="00467B9A">
              <w:rPr>
                <w:rFonts w:asciiTheme="majorHAnsi" w:hAnsiTheme="majorHAnsi" w:cstheme="majorHAnsi"/>
                <w:sz w:val="20"/>
                <w:szCs w:val="20"/>
                <w:lang w:val="en-US"/>
              </w:rPr>
              <w:t>11</w:t>
            </w:r>
          </w:p>
        </w:tc>
        <w:tc>
          <w:tcPr>
            <w:tcW w:w="1691" w:type="dxa"/>
          </w:tcPr>
          <w:p w:rsidR="00DE31E5" w:rsidRPr="00467B9A" w:rsidRDefault="00DE31E5">
            <w:pPr>
              <w:rPr>
                <w:rFonts w:asciiTheme="majorHAnsi" w:hAnsiTheme="majorHAnsi" w:cstheme="majorHAnsi"/>
                <w:sz w:val="20"/>
                <w:szCs w:val="20"/>
                <w:lang w:val="en-US"/>
              </w:rPr>
            </w:pPr>
          </w:p>
        </w:tc>
        <w:tc>
          <w:tcPr>
            <w:tcW w:w="6681" w:type="dxa"/>
          </w:tcPr>
          <w:p w:rsidR="00DE31E5" w:rsidRPr="00467B9A" w:rsidRDefault="00467B9A">
            <w:pPr>
              <w:rPr>
                <w:rFonts w:asciiTheme="majorHAnsi" w:hAnsiTheme="majorHAnsi" w:cstheme="majorHAnsi"/>
                <w:sz w:val="20"/>
                <w:szCs w:val="20"/>
                <w:lang w:val="en-US"/>
              </w:rPr>
            </w:pPr>
            <w:r w:rsidRPr="00467B9A">
              <w:rPr>
                <w:rFonts w:asciiTheme="majorHAnsi" w:hAnsiTheme="majorHAnsi" w:cstheme="majorHAnsi"/>
                <w:sz w:val="20"/>
                <w:szCs w:val="20"/>
                <w:lang w:val="en-US"/>
              </w:rPr>
              <w:t xml:space="preserve">TP Advanced Manufacturing Centre (logo mark) </w:t>
            </w:r>
          </w:p>
        </w:tc>
      </w:tr>
    </w:tbl>
    <w:p w:rsidR="00AE6360" w:rsidRPr="00DE31E5" w:rsidRDefault="0097210C">
      <w:pPr>
        <w:rPr>
          <w:lang w:val="en-US"/>
        </w:rPr>
      </w:pPr>
    </w:p>
    <w:sectPr w:rsidR="00AE6360" w:rsidRPr="00DE31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457" w:rsidRDefault="009A0457" w:rsidP="00547E38">
      <w:pPr>
        <w:spacing w:after="0" w:line="240" w:lineRule="auto"/>
      </w:pPr>
      <w:r>
        <w:separator/>
      </w:r>
    </w:p>
  </w:endnote>
  <w:endnote w:type="continuationSeparator" w:id="0">
    <w:p w:rsidR="009A0457" w:rsidRDefault="009A0457" w:rsidP="00547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457" w:rsidRDefault="009A0457" w:rsidP="00547E38">
      <w:pPr>
        <w:spacing w:after="0" w:line="240" w:lineRule="auto"/>
      </w:pPr>
      <w:r>
        <w:separator/>
      </w:r>
    </w:p>
  </w:footnote>
  <w:footnote w:type="continuationSeparator" w:id="0">
    <w:p w:rsidR="009A0457" w:rsidRDefault="009A0457" w:rsidP="00547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oo Yen FOO (TP)">
    <w15:presenceInfo w15:providerId="AD" w15:userId="S-1-5-21-69290438-237730288-637696952-13726"/>
  </w15:person>
  <w15:person w15:author="Siew Kim TAN (TP)">
    <w15:presenceInfo w15:providerId="AD" w15:userId="S-1-5-21-69290438-237730288-637696952-27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E5"/>
    <w:rsid w:val="000B1700"/>
    <w:rsid w:val="002701F3"/>
    <w:rsid w:val="003A3CEE"/>
    <w:rsid w:val="003E55E9"/>
    <w:rsid w:val="00411265"/>
    <w:rsid w:val="00412605"/>
    <w:rsid w:val="0044331B"/>
    <w:rsid w:val="004466CF"/>
    <w:rsid w:val="00467B9A"/>
    <w:rsid w:val="004803EF"/>
    <w:rsid w:val="00547E38"/>
    <w:rsid w:val="0057164C"/>
    <w:rsid w:val="00595EE0"/>
    <w:rsid w:val="00600A96"/>
    <w:rsid w:val="00803CE6"/>
    <w:rsid w:val="0097210C"/>
    <w:rsid w:val="009A0457"/>
    <w:rsid w:val="00AB73EA"/>
    <w:rsid w:val="00B61E56"/>
    <w:rsid w:val="00CD3872"/>
    <w:rsid w:val="00DE31E5"/>
    <w:rsid w:val="00DF1392"/>
    <w:rsid w:val="00DF2F6D"/>
    <w:rsid w:val="00E92245"/>
    <w:rsid w:val="00EA6E96"/>
    <w:rsid w:val="00EF3BD5"/>
    <w:rsid w:val="00F35D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BDE643C-0DEC-4411-A084-81D63A4E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67B9A"/>
    <w:rPr>
      <w:b/>
      <w:bCs/>
    </w:rPr>
  </w:style>
  <w:style w:type="paragraph" w:styleId="BalloonText">
    <w:name w:val="Balloon Text"/>
    <w:basedOn w:val="Normal"/>
    <w:link w:val="BalloonTextChar"/>
    <w:uiPriority w:val="99"/>
    <w:semiHidden/>
    <w:unhideWhenUsed/>
    <w:rsid w:val="004126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6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5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1886-C486-4430-987F-10D55B6E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3683</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CHONG-KOH (TP)</dc:creator>
  <cp:keywords/>
  <dc:description/>
  <cp:lastModifiedBy>Choo Yen FOO (TP)</cp:lastModifiedBy>
  <cp:revision>2</cp:revision>
  <dcterms:created xsi:type="dcterms:W3CDTF">2020-10-06T07:53:00Z</dcterms:created>
  <dcterms:modified xsi:type="dcterms:W3CDTF">2020-10-06T07:53:00Z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heeching@TP.EDU.SG</vt:lpwstr>
  </property>
  <property fmtid="{D5CDD505-2E9C-101B-9397-08002B2CF9AE}" pid="5" name="MSIP_Label_4bcb20ed-001a-45f4-b2e7-234c5fc91178_SetDate">
    <vt:lpwstr>2020-10-02T14:48:32.0757832Z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77c7b653-a184-4917-9467-c5386805b7ae</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heeching@TP.EDU.SG</vt:lpwstr>
  </property>
  <property fmtid="{D5CDD505-2E9C-101B-9397-08002B2CF9AE}" pid="13" name="MSIP_Label_f69d7fc4-da81-42e5-b309-526f71322d86_SetDate">
    <vt:lpwstr>2020-10-02T14:48:32.0757832Z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77c7b653-a184-4917-9467-c5386805b7ae</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ies>
</file>